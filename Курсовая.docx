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«Алтайский государственный университет»</w:t>
      </w:r>
    </w:p>
    <w:p w:rsidR="00AA7B8A" w:rsidRPr="00AA7B8A" w:rsidRDefault="00E34040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 Алтайского государственного университета</w:t>
      </w:r>
    </w:p>
    <w:p w:rsidR="00AA7B8A" w:rsidRPr="00AA7B8A" w:rsidRDefault="00E34040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Отделение экономики и информационных технологий</w:t>
      </w:r>
    </w:p>
    <w:p w:rsidR="00AA7B8A" w:rsidRPr="00AA7B8A" w:rsidRDefault="00E34040" w:rsidP="00C50A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ВИЗУАЛЬНОЕ ПРОГРАММИРОВАНИЕ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E34040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курсовая работа по дисциплине «Основы программирования</w:t>
      </w: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студент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курса 283-а</w:t>
      </w: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Саморуков А.А.</w:t>
      </w: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Научный руководитель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высшей категории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Хорохордина Е.А.</w:t>
      </w: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защищена </w:t>
      </w:r>
    </w:p>
    <w:p w:rsidR="00AA7B8A" w:rsidRPr="00AA7B8A" w:rsidRDefault="002B14ED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«___»_________2019</w:t>
      </w:r>
      <w:r w:rsidR="00AA7B8A"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p w:rsidR="00AA7B8A" w:rsidRP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Оценка______________ </w:t>
      </w:r>
    </w:p>
    <w:p w:rsid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B8A" w:rsidRDefault="00AA7B8A" w:rsidP="00AA7B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B8A" w:rsidRPr="00AA7B8A" w:rsidRDefault="00AA7B8A" w:rsidP="00AA7B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Барнаул 2019</w:t>
      </w:r>
    </w:p>
    <w:p w:rsidR="00337141" w:rsidRDefault="00337141" w:rsidP="003371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7141" w:rsidRDefault="00337141" w:rsidP="003371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870581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141" w:rsidRPr="00C67B3B" w:rsidRDefault="00337141" w:rsidP="00337141">
          <w:pPr>
            <w:pStyle w:val="a8"/>
            <w:rPr>
              <w:rFonts w:cs="Times New Roman"/>
              <w:szCs w:val="28"/>
            </w:rPr>
          </w:pPr>
        </w:p>
        <w:p w:rsidR="00B268A3" w:rsidRDefault="00337141">
          <w:pPr>
            <w:pStyle w:val="11"/>
            <w:rPr>
              <w:ins w:id="0" w:author="Lofkes" w:date="2019-05-19T22:24:00Z"/>
              <w:rFonts w:eastAsiaTheme="minorEastAsia"/>
              <w:noProof/>
              <w:lang w:eastAsia="ru-RU"/>
            </w:rPr>
          </w:pPr>
          <w:r w:rsidRPr="00C67B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67B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67B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ins w:id="1" w:author="Lofkes" w:date="2019-05-19T22:24:00Z">
            <w:r w:rsidR="00B268A3" w:rsidRPr="00C717FC">
              <w:rPr>
                <w:rStyle w:val="a9"/>
                <w:noProof/>
              </w:rPr>
              <w:fldChar w:fldCharType="begin"/>
            </w:r>
            <w:r w:rsidR="00B268A3" w:rsidRPr="00C717FC">
              <w:rPr>
                <w:rStyle w:val="a9"/>
                <w:noProof/>
              </w:rPr>
              <w:instrText xml:space="preserve"> </w:instrText>
            </w:r>
            <w:r w:rsidR="00B268A3">
              <w:rPr>
                <w:noProof/>
              </w:rPr>
              <w:instrText>HYPERLINK \l "_Toc9197099"</w:instrText>
            </w:r>
            <w:r w:rsidR="00B268A3" w:rsidRPr="00C717FC">
              <w:rPr>
                <w:rStyle w:val="a9"/>
                <w:noProof/>
              </w:rPr>
              <w:instrText xml:space="preserve"> </w:instrText>
            </w:r>
            <w:r w:rsidR="00B268A3" w:rsidRPr="00C717FC">
              <w:rPr>
                <w:rStyle w:val="a9"/>
                <w:noProof/>
              </w:rPr>
            </w:r>
            <w:r w:rsidR="00B268A3" w:rsidRPr="00C717FC">
              <w:rPr>
                <w:rStyle w:val="a9"/>
                <w:noProof/>
              </w:rPr>
              <w:fldChar w:fldCharType="separate"/>
            </w:r>
            <w:r w:rsidR="00B268A3" w:rsidRPr="00C717FC">
              <w:rPr>
                <w:rStyle w:val="a9"/>
                <w:noProof/>
              </w:rPr>
              <w:t>ВВЕДЕНИЕ</w:t>
            </w:r>
            <w:r w:rsidR="00B268A3">
              <w:rPr>
                <w:noProof/>
                <w:webHidden/>
              </w:rPr>
              <w:tab/>
            </w:r>
            <w:r w:rsidR="00B268A3">
              <w:rPr>
                <w:noProof/>
                <w:webHidden/>
              </w:rPr>
              <w:fldChar w:fldCharType="begin"/>
            </w:r>
            <w:r w:rsidR="00B268A3">
              <w:rPr>
                <w:noProof/>
                <w:webHidden/>
              </w:rPr>
              <w:instrText xml:space="preserve"> PAGEREF _Toc9197099 \h </w:instrText>
            </w:r>
            <w:r w:rsidR="00B268A3">
              <w:rPr>
                <w:noProof/>
                <w:webHidden/>
              </w:rPr>
            </w:r>
          </w:ins>
          <w:r w:rsidR="00B268A3">
            <w:rPr>
              <w:noProof/>
              <w:webHidden/>
            </w:rPr>
            <w:fldChar w:fldCharType="separate"/>
          </w:r>
          <w:ins w:id="2" w:author="Lofkes" w:date="2019-05-19T22:24:00Z">
            <w:r w:rsidR="00B268A3">
              <w:rPr>
                <w:noProof/>
                <w:webHidden/>
              </w:rPr>
              <w:t>3</w:t>
            </w:r>
            <w:r w:rsidR="00B268A3">
              <w:rPr>
                <w:noProof/>
                <w:webHidden/>
              </w:rPr>
              <w:fldChar w:fldCharType="end"/>
            </w:r>
            <w:r w:rsidR="00B268A3" w:rsidRPr="00C717FC">
              <w:rPr>
                <w:rStyle w:val="a9"/>
                <w:noProof/>
              </w:rPr>
              <w:fldChar w:fldCharType="end"/>
            </w:r>
          </w:ins>
        </w:p>
        <w:p w:rsidR="00B268A3" w:rsidRDefault="00B268A3">
          <w:pPr>
            <w:pStyle w:val="11"/>
            <w:tabs>
              <w:tab w:val="left" w:pos="440"/>
            </w:tabs>
            <w:rPr>
              <w:ins w:id="3" w:author="Lofkes" w:date="2019-05-19T22:24:00Z"/>
              <w:rFonts w:eastAsiaTheme="minorEastAsia"/>
              <w:noProof/>
              <w:lang w:eastAsia="ru-RU"/>
            </w:rPr>
          </w:pPr>
          <w:ins w:id="4" w:author="Lofkes" w:date="2019-05-19T22:24:00Z">
            <w:r w:rsidRPr="00C717FC">
              <w:rPr>
                <w:rStyle w:val="a9"/>
                <w:noProof/>
              </w:rPr>
              <w:fldChar w:fldCharType="begin"/>
            </w:r>
            <w:r w:rsidRPr="00C717FC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"_Toc9197100"</w:instrText>
            </w:r>
            <w:r w:rsidRPr="00C717FC">
              <w:rPr>
                <w:rStyle w:val="a9"/>
                <w:noProof/>
              </w:rPr>
              <w:instrText xml:space="preserve"> </w:instrText>
            </w:r>
            <w:r w:rsidRPr="00C717FC">
              <w:rPr>
                <w:rStyle w:val="a9"/>
                <w:noProof/>
              </w:rPr>
            </w:r>
            <w:r w:rsidRPr="00C717FC">
              <w:rPr>
                <w:rStyle w:val="a9"/>
                <w:noProof/>
              </w:rPr>
              <w:fldChar w:fldCharType="separate"/>
            </w:r>
            <w:r w:rsidRPr="00C717FC">
              <w:rPr>
                <w:rStyle w:val="a9"/>
                <w:rFonts w:cs="Times New Roman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717FC">
              <w:rPr>
                <w:rStyle w:val="a9"/>
                <w:rFonts w:cs="Times New Roman"/>
                <w:noProof/>
              </w:rPr>
              <w:t>ЗНАКОМСТВО С ВИЗУАЛЬНЫМ ПРОГРАММИРОВАНИЕМ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_Toc9197100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Lofkes" w:date="2019-05-19T22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C717FC">
              <w:rPr>
                <w:rStyle w:val="a9"/>
                <w:noProof/>
              </w:rPr>
              <w:fldChar w:fldCharType="end"/>
            </w:r>
          </w:ins>
        </w:p>
        <w:p w:rsidR="00B268A3" w:rsidRDefault="00B268A3">
          <w:pPr>
            <w:pStyle w:val="21"/>
            <w:tabs>
              <w:tab w:val="left" w:pos="880"/>
              <w:tab w:val="right" w:leader="dot" w:pos="9628"/>
            </w:tabs>
            <w:rPr>
              <w:ins w:id="6" w:author="Lofkes" w:date="2019-05-19T22:24:00Z"/>
              <w:rFonts w:eastAsiaTheme="minorEastAsia"/>
              <w:noProof/>
              <w:lang w:eastAsia="ru-RU"/>
            </w:rPr>
          </w:pPr>
          <w:ins w:id="7" w:author="Lofkes" w:date="2019-05-19T22:24:00Z">
            <w:r w:rsidRPr="00C717FC">
              <w:rPr>
                <w:rStyle w:val="a9"/>
                <w:noProof/>
              </w:rPr>
              <w:fldChar w:fldCharType="begin"/>
            </w:r>
            <w:r w:rsidRPr="00C717FC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"_Toc9197101"</w:instrText>
            </w:r>
            <w:r w:rsidRPr="00C717FC">
              <w:rPr>
                <w:rStyle w:val="a9"/>
                <w:noProof/>
              </w:rPr>
              <w:instrText xml:space="preserve"> </w:instrText>
            </w:r>
            <w:r w:rsidRPr="00C717FC">
              <w:rPr>
                <w:rStyle w:val="a9"/>
                <w:noProof/>
              </w:rPr>
            </w:r>
            <w:r w:rsidRPr="00C717FC">
              <w:rPr>
                <w:rStyle w:val="a9"/>
                <w:noProof/>
              </w:rPr>
              <w:fldChar w:fldCharType="separate"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Определение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_Toc9197101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Lofkes" w:date="2019-05-19T22:2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C717FC">
              <w:rPr>
                <w:rStyle w:val="a9"/>
                <w:noProof/>
              </w:rPr>
              <w:fldChar w:fldCharType="end"/>
            </w:r>
          </w:ins>
        </w:p>
        <w:p w:rsidR="00B268A3" w:rsidRDefault="00B268A3">
          <w:pPr>
            <w:pStyle w:val="21"/>
            <w:tabs>
              <w:tab w:val="left" w:pos="880"/>
              <w:tab w:val="right" w:leader="dot" w:pos="9628"/>
            </w:tabs>
            <w:rPr>
              <w:ins w:id="9" w:author="Lofkes" w:date="2019-05-19T22:24:00Z"/>
              <w:rFonts w:eastAsiaTheme="minorEastAsia"/>
              <w:noProof/>
              <w:lang w:eastAsia="ru-RU"/>
            </w:rPr>
          </w:pPr>
          <w:ins w:id="10" w:author="Lofkes" w:date="2019-05-19T22:24:00Z">
            <w:r w:rsidRPr="00C717FC">
              <w:rPr>
                <w:rStyle w:val="a9"/>
                <w:noProof/>
              </w:rPr>
              <w:fldChar w:fldCharType="begin"/>
            </w:r>
            <w:r w:rsidRPr="00C717FC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"_Toc9197102"</w:instrText>
            </w:r>
            <w:r w:rsidRPr="00C717FC">
              <w:rPr>
                <w:rStyle w:val="a9"/>
                <w:noProof/>
              </w:rPr>
              <w:instrText xml:space="preserve"> </w:instrText>
            </w:r>
            <w:r w:rsidRPr="00C717FC">
              <w:rPr>
                <w:rStyle w:val="a9"/>
                <w:noProof/>
              </w:rPr>
            </w:r>
            <w:r w:rsidRPr="00C717FC">
              <w:rPr>
                <w:rStyle w:val="a9"/>
                <w:noProof/>
              </w:rPr>
              <w:fldChar w:fldCharType="separate"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История развития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_Toc9197102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Lofkes" w:date="2019-05-19T22:2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C717FC">
              <w:rPr>
                <w:rStyle w:val="a9"/>
                <w:noProof/>
              </w:rPr>
              <w:fldChar w:fldCharType="end"/>
            </w:r>
          </w:ins>
        </w:p>
        <w:p w:rsidR="00B268A3" w:rsidRDefault="00B268A3">
          <w:pPr>
            <w:pStyle w:val="21"/>
            <w:tabs>
              <w:tab w:val="left" w:pos="880"/>
              <w:tab w:val="right" w:leader="dot" w:pos="9628"/>
            </w:tabs>
            <w:rPr>
              <w:ins w:id="12" w:author="Lofkes" w:date="2019-05-19T22:24:00Z"/>
              <w:rFonts w:eastAsiaTheme="minorEastAsia"/>
              <w:noProof/>
              <w:lang w:eastAsia="ru-RU"/>
            </w:rPr>
          </w:pPr>
          <w:ins w:id="13" w:author="Lofkes" w:date="2019-05-19T22:24:00Z">
            <w:r w:rsidRPr="00C717FC">
              <w:rPr>
                <w:rStyle w:val="a9"/>
                <w:noProof/>
              </w:rPr>
              <w:fldChar w:fldCharType="begin"/>
            </w:r>
            <w:r w:rsidRPr="00C717FC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"_Toc9197103"</w:instrText>
            </w:r>
            <w:r w:rsidRPr="00C717FC">
              <w:rPr>
                <w:rStyle w:val="a9"/>
                <w:noProof/>
              </w:rPr>
              <w:instrText xml:space="preserve"> </w:instrText>
            </w:r>
            <w:r w:rsidRPr="00C717FC">
              <w:rPr>
                <w:rStyle w:val="a9"/>
                <w:noProof/>
              </w:rPr>
            </w:r>
            <w:r w:rsidRPr="00C717FC">
              <w:rPr>
                <w:rStyle w:val="a9"/>
                <w:noProof/>
              </w:rPr>
              <w:fldChar w:fldCharType="separate"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Преимущества и недостатки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_Toc9197103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Lofkes" w:date="2019-05-19T22:24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C717FC">
              <w:rPr>
                <w:rStyle w:val="a9"/>
                <w:noProof/>
              </w:rPr>
              <w:fldChar w:fldCharType="end"/>
            </w:r>
          </w:ins>
        </w:p>
        <w:p w:rsidR="00B268A3" w:rsidRDefault="00B268A3">
          <w:pPr>
            <w:pStyle w:val="11"/>
            <w:tabs>
              <w:tab w:val="left" w:pos="440"/>
            </w:tabs>
            <w:rPr>
              <w:ins w:id="15" w:author="Lofkes" w:date="2019-05-19T22:24:00Z"/>
              <w:rFonts w:eastAsiaTheme="minorEastAsia"/>
              <w:noProof/>
              <w:lang w:eastAsia="ru-RU"/>
            </w:rPr>
          </w:pPr>
          <w:ins w:id="16" w:author="Lofkes" w:date="2019-05-19T22:24:00Z">
            <w:r w:rsidRPr="00C717FC">
              <w:rPr>
                <w:rStyle w:val="a9"/>
                <w:noProof/>
              </w:rPr>
              <w:fldChar w:fldCharType="begin"/>
            </w:r>
            <w:r w:rsidRPr="00C717FC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"_Toc9197104"</w:instrText>
            </w:r>
            <w:r w:rsidRPr="00C717FC">
              <w:rPr>
                <w:rStyle w:val="a9"/>
                <w:noProof/>
              </w:rPr>
              <w:instrText xml:space="preserve"> </w:instrText>
            </w:r>
            <w:r w:rsidRPr="00C717FC">
              <w:rPr>
                <w:rStyle w:val="a9"/>
                <w:noProof/>
              </w:rPr>
            </w:r>
            <w:r w:rsidRPr="00C717FC">
              <w:rPr>
                <w:rStyle w:val="a9"/>
                <w:noProof/>
              </w:rPr>
              <w:fldChar w:fldCharType="separate"/>
            </w:r>
            <w:r w:rsidRPr="00C717FC">
              <w:rPr>
                <w:rStyle w:val="a9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717FC">
              <w:rPr>
                <w:rStyle w:val="a9"/>
                <w:noProof/>
              </w:rPr>
              <w:t>Применение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_Toc9197104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Lofkes" w:date="2019-05-19T22:24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C717FC">
              <w:rPr>
                <w:rStyle w:val="a9"/>
                <w:noProof/>
              </w:rPr>
              <w:fldChar w:fldCharType="end"/>
            </w:r>
          </w:ins>
        </w:p>
        <w:p w:rsidR="00B268A3" w:rsidRDefault="00B268A3">
          <w:pPr>
            <w:pStyle w:val="21"/>
            <w:tabs>
              <w:tab w:val="left" w:pos="880"/>
              <w:tab w:val="right" w:leader="dot" w:pos="9628"/>
            </w:tabs>
            <w:rPr>
              <w:ins w:id="18" w:author="Lofkes" w:date="2019-05-19T22:24:00Z"/>
              <w:rFonts w:eastAsiaTheme="minorEastAsia"/>
              <w:noProof/>
              <w:lang w:eastAsia="ru-RU"/>
            </w:rPr>
          </w:pPr>
          <w:ins w:id="19" w:author="Lofkes" w:date="2019-05-19T22:24:00Z">
            <w:r w:rsidRPr="00C717FC">
              <w:rPr>
                <w:rStyle w:val="a9"/>
                <w:noProof/>
              </w:rPr>
              <w:fldChar w:fldCharType="begin"/>
            </w:r>
            <w:r w:rsidRPr="00C717FC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"_Toc9197105"</w:instrText>
            </w:r>
            <w:r w:rsidRPr="00C717FC">
              <w:rPr>
                <w:rStyle w:val="a9"/>
                <w:noProof/>
              </w:rPr>
              <w:instrText xml:space="preserve"> </w:instrText>
            </w:r>
            <w:r w:rsidRPr="00C717FC">
              <w:rPr>
                <w:rStyle w:val="a9"/>
                <w:noProof/>
              </w:rPr>
            </w:r>
            <w:r w:rsidRPr="00C717FC">
              <w:rPr>
                <w:rStyle w:val="a9"/>
                <w:noProof/>
              </w:rPr>
              <w:fldChar w:fldCharType="separate"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717FC">
              <w:rPr>
                <w:rStyle w:val="a9"/>
                <w:rFonts w:ascii="Times New Roman" w:hAnsi="Times New Roman" w:cs="Times New Roman"/>
                <w:noProof/>
              </w:rPr>
              <w:t>Создание 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_Toc9197105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Lofkes" w:date="2019-05-19T22:24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C717FC">
              <w:rPr>
                <w:rStyle w:val="a9"/>
                <w:noProof/>
              </w:rPr>
              <w:fldChar w:fldCharType="end"/>
            </w:r>
          </w:ins>
        </w:p>
        <w:p w:rsidR="0090041F" w:rsidDel="00B268A3" w:rsidRDefault="0090041F">
          <w:pPr>
            <w:pStyle w:val="11"/>
            <w:rPr>
              <w:del w:id="21" w:author="Lofkes" w:date="2019-05-19T22:24:00Z"/>
              <w:rFonts w:eastAsiaTheme="minorEastAsia"/>
              <w:noProof/>
              <w:lang w:eastAsia="ru-RU"/>
            </w:rPr>
          </w:pPr>
          <w:del w:id="22" w:author="Lofkes" w:date="2019-05-19T22:24:00Z">
            <w:r w:rsidRPr="00E66DE0" w:rsidDel="00B268A3">
              <w:rPr>
                <w:rStyle w:val="a9"/>
                <w:noProof/>
              </w:rPr>
              <w:delText>ВВЕДЕНИЕ</w:delText>
            </w:r>
            <w:r w:rsidDel="00B268A3">
              <w:rPr>
                <w:noProof/>
                <w:webHidden/>
              </w:rPr>
              <w:tab/>
              <w:delText>3</w:delText>
            </w:r>
          </w:del>
        </w:p>
        <w:p w:rsidR="0090041F" w:rsidDel="00B268A3" w:rsidRDefault="0090041F">
          <w:pPr>
            <w:pStyle w:val="11"/>
            <w:tabs>
              <w:tab w:val="left" w:pos="440"/>
            </w:tabs>
            <w:rPr>
              <w:del w:id="23" w:author="Lofkes" w:date="2019-05-19T22:24:00Z"/>
              <w:rFonts w:eastAsiaTheme="minorEastAsia"/>
              <w:noProof/>
              <w:lang w:eastAsia="ru-RU"/>
            </w:rPr>
          </w:pPr>
          <w:del w:id="24" w:author="Lofkes" w:date="2019-05-19T22:24:00Z">
            <w:r w:rsidRPr="00E66DE0" w:rsidDel="00B268A3">
              <w:rPr>
                <w:rStyle w:val="a9"/>
                <w:rFonts w:cs="Times New Roman"/>
                <w:noProof/>
              </w:rPr>
              <w:delText>1</w:delText>
            </w:r>
            <w:r w:rsidDel="00B268A3">
              <w:rPr>
                <w:rFonts w:eastAsiaTheme="minorEastAsia"/>
                <w:noProof/>
                <w:lang w:eastAsia="ru-RU"/>
              </w:rPr>
              <w:tab/>
            </w:r>
            <w:r w:rsidRPr="00E66DE0" w:rsidDel="00B268A3">
              <w:rPr>
                <w:rStyle w:val="a9"/>
                <w:rFonts w:cs="Times New Roman"/>
                <w:noProof/>
              </w:rPr>
              <w:delText>ЗНАКОМСТВО С ВИЗУАЛЬНЫМ ПРОГРАММИРОВАНИЕМ</w:delText>
            </w:r>
            <w:r w:rsidDel="00B268A3">
              <w:rPr>
                <w:noProof/>
                <w:webHidden/>
              </w:rPr>
              <w:tab/>
              <w:delText>5</w:delText>
            </w:r>
          </w:del>
        </w:p>
        <w:p w:rsidR="0090041F" w:rsidDel="00B268A3" w:rsidRDefault="0090041F">
          <w:pPr>
            <w:pStyle w:val="21"/>
            <w:tabs>
              <w:tab w:val="left" w:pos="880"/>
              <w:tab w:val="right" w:leader="dot" w:pos="9628"/>
            </w:tabs>
            <w:rPr>
              <w:del w:id="25" w:author="Lofkes" w:date="2019-05-19T22:24:00Z"/>
              <w:rFonts w:eastAsiaTheme="minorEastAsia"/>
              <w:noProof/>
              <w:lang w:eastAsia="ru-RU"/>
            </w:rPr>
          </w:pPr>
          <w:del w:id="26" w:author="Lofkes" w:date="2019-05-19T22:24:00Z"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1.1</w:delText>
            </w:r>
            <w:r w:rsidDel="00B268A3">
              <w:rPr>
                <w:rFonts w:eastAsiaTheme="minorEastAsia"/>
                <w:noProof/>
                <w:lang w:eastAsia="ru-RU"/>
              </w:rPr>
              <w:tab/>
            </w:r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Определение визуального программирования</w:delText>
            </w:r>
            <w:r w:rsidDel="00B268A3">
              <w:rPr>
                <w:noProof/>
                <w:webHidden/>
              </w:rPr>
              <w:tab/>
              <w:delText>5</w:delText>
            </w:r>
          </w:del>
        </w:p>
        <w:p w:rsidR="0090041F" w:rsidDel="00B268A3" w:rsidRDefault="0090041F">
          <w:pPr>
            <w:pStyle w:val="21"/>
            <w:tabs>
              <w:tab w:val="left" w:pos="880"/>
              <w:tab w:val="right" w:leader="dot" w:pos="9628"/>
            </w:tabs>
            <w:rPr>
              <w:del w:id="27" w:author="Lofkes" w:date="2019-05-19T22:24:00Z"/>
              <w:rFonts w:eastAsiaTheme="minorEastAsia"/>
              <w:noProof/>
              <w:lang w:eastAsia="ru-RU"/>
            </w:rPr>
          </w:pPr>
          <w:del w:id="28" w:author="Lofkes" w:date="2019-05-19T22:24:00Z"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1.2</w:delText>
            </w:r>
            <w:r w:rsidDel="00B268A3">
              <w:rPr>
                <w:rFonts w:eastAsiaTheme="minorEastAsia"/>
                <w:noProof/>
                <w:lang w:eastAsia="ru-RU"/>
              </w:rPr>
              <w:tab/>
            </w:r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История развития визуального программирования</w:delText>
            </w:r>
            <w:r w:rsidDel="00B268A3">
              <w:rPr>
                <w:noProof/>
                <w:webHidden/>
              </w:rPr>
              <w:tab/>
              <w:delText>8</w:delText>
            </w:r>
          </w:del>
        </w:p>
        <w:p w:rsidR="0090041F" w:rsidDel="00B268A3" w:rsidRDefault="0090041F">
          <w:pPr>
            <w:pStyle w:val="21"/>
            <w:tabs>
              <w:tab w:val="left" w:pos="880"/>
              <w:tab w:val="right" w:leader="dot" w:pos="9628"/>
            </w:tabs>
            <w:rPr>
              <w:del w:id="29" w:author="Lofkes" w:date="2019-05-19T22:24:00Z"/>
              <w:rFonts w:eastAsiaTheme="minorEastAsia"/>
              <w:noProof/>
              <w:lang w:eastAsia="ru-RU"/>
            </w:rPr>
          </w:pPr>
          <w:del w:id="30" w:author="Lofkes" w:date="2019-05-19T22:24:00Z"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1.3</w:delText>
            </w:r>
            <w:r w:rsidDel="00B268A3">
              <w:rPr>
                <w:rFonts w:eastAsiaTheme="minorEastAsia"/>
                <w:noProof/>
                <w:lang w:eastAsia="ru-RU"/>
              </w:rPr>
              <w:tab/>
            </w:r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Преимущества и недостатки визуального программирования</w:delText>
            </w:r>
            <w:r w:rsidDel="00B268A3">
              <w:rPr>
                <w:noProof/>
                <w:webHidden/>
              </w:rPr>
              <w:tab/>
              <w:delText>13</w:delText>
            </w:r>
          </w:del>
        </w:p>
        <w:p w:rsidR="0090041F" w:rsidDel="00B268A3" w:rsidRDefault="0090041F">
          <w:pPr>
            <w:pStyle w:val="11"/>
            <w:tabs>
              <w:tab w:val="left" w:pos="440"/>
            </w:tabs>
            <w:rPr>
              <w:del w:id="31" w:author="Lofkes" w:date="2019-05-19T22:24:00Z"/>
              <w:rFonts w:eastAsiaTheme="minorEastAsia"/>
              <w:noProof/>
              <w:lang w:eastAsia="ru-RU"/>
            </w:rPr>
          </w:pPr>
          <w:del w:id="32" w:author="Lofkes" w:date="2019-05-19T22:24:00Z">
            <w:r w:rsidRPr="00E66DE0" w:rsidDel="00B268A3">
              <w:rPr>
                <w:rStyle w:val="a9"/>
                <w:noProof/>
              </w:rPr>
              <w:delText>2</w:delText>
            </w:r>
            <w:r w:rsidDel="00B268A3">
              <w:rPr>
                <w:rFonts w:eastAsiaTheme="minorEastAsia"/>
                <w:noProof/>
                <w:lang w:eastAsia="ru-RU"/>
              </w:rPr>
              <w:tab/>
            </w:r>
            <w:r w:rsidRPr="00E66DE0" w:rsidDel="00B268A3">
              <w:rPr>
                <w:rStyle w:val="a9"/>
                <w:noProof/>
              </w:rPr>
              <w:delText>Применение визуального программирования</w:delText>
            </w:r>
            <w:r w:rsidDel="00B268A3">
              <w:rPr>
                <w:noProof/>
                <w:webHidden/>
              </w:rPr>
              <w:tab/>
              <w:delText>15</w:delText>
            </w:r>
          </w:del>
        </w:p>
        <w:p w:rsidR="0090041F" w:rsidDel="00B268A3" w:rsidRDefault="0090041F">
          <w:pPr>
            <w:pStyle w:val="21"/>
            <w:tabs>
              <w:tab w:val="left" w:pos="880"/>
              <w:tab w:val="right" w:leader="dot" w:pos="9628"/>
            </w:tabs>
            <w:rPr>
              <w:del w:id="33" w:author="Lofkes" w:date="2019-05-19T22:24:00Z"/>
              <w:rFonts w:eastAsiaTheme="minorEastAsia"/>
              <w:noProof/>
              <w:lang w:eastAsia="ru-RU"/>
            </w:rPr>
          </w:pPr>
          <w:del w:id="34" w:author="Lofkes" w:date="2019-05-19T22:24:00Z"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2.1</w:delText>
            </w:r>
            <w:r w:rsidDel="00B268A3">
              <w:rPr>
                <w:rFonts w:eastAsiaTheme="minorEastAsia"/>
                <w:noProof/>
                <w:lang w:eastAsia="ru-RU"/>
              </w:rPr>
              <w:tab/>
            </w:r>
            <w:r w:rsidRPr="00E66DE0" w:rsidDel="00B268A3">
              <w:rPr>
                <w:rStyle w:val="a9"/>
                <w:rFonts w:ascii="Times New Roman" w:hAnsi="Times New Roman" w:cs="Times New Roman"/>
                <w:noProof/>
              </w:rPr>
              <w:delText>Создание игр</w:delText>
            </w:r>
            <w:r w:rsidDel="00B268A3">
              <w:rPr>
                <w:noProof/>
                <w:webHidden/>
              </w:rPr>
              <w:tab/>
              <w:delText>15</w:delText>
            </w:r>
          </w:del>
        </w:p>
        <w:p w:rsidR="00337141" w:rsidRPr="00337141" w:rsidRDefault="00337141" w:rsidP="00337141">
          <w:r w:rsidRPr="00C67B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BA0057" w:rsidRPr="00BA0057" w:rsidRDefault="00BA0057" w:rsidP="00A324BB">
      <w:pPr>
        <w:pStyle w:val="a3"/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337141" w:rsidRDefault="00337141" w:rsidP="00337141">
      <w:pPr>
        <w:rPr>
          <w:rFonts w:ascii="Times New Roman" w:hAnsi="Times New Roman" w:cs="Times New Roman"/>
          <w:sz w:val="28"/>
          <w:szCs w:val="28"/>
        </w:rPr>
      </w:pPr>
    </w:p>
    <w:p w:rsidR="00861B6B" w:rsidRDefault="00337141" w:rsidP="00A324BB">
      <w:pPr>
        <w:pStyle w:val="1"/>
        <w:jc w:val="center"/>
      </w:pPr>
      <w:bookmarkStart w:id="35" w:name="_Toc9197099"/>
      <w:r w:rsidRPr="00BA0057">
        <w:lastRenderedPageBreak/>
        <w:t>ВВЕДЕНИЕ</w:t>
      </w:r>
      <w:bookmarkEnd w:id="35"/>
    </w:p>
    <w:p w:rsidR="00A93D82" w:rsidRDefault="00A93D82" w:rsidP="00A93D82"/>
    <w:p w:rsidR="00A93D82" w:rsidRDefault="00A93D82" w:rsidP="00A93D82"/>
    <w:p w:rsidR="00A93D82" w:rsidRPr="00A93D82" w:rsidRDefault="00A93D82" w:rsidP="00A324BB">
      <w:pPr>
        <w:spacing w:line="360" w:lineRule="auto"/>
      </w:pPr>
    </w:p>
    <w:p w:rsidR="009C78FA" w:rsidRDefault="009C78FA" w:rsidP="009C78FA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момента создания первых программируемых машин человечество придумали более восьми тысяч языков программирования. Из года в год их число увеличивается. Некоторыми языками умеет пользоваться только небольшое число</w:t>
      </w:r>
      <w:r w:rsidR="00A324BB">
        <w:rPr>
          <w:rFonts w:ascii="Times New Roman" w:hAnsi="Times New Roman" w:cs="Times New Roman"/>
          <w:sz w:val="28"/>
          <w:szCs w:val="28"/>
        </w:rPr>
        <w:t xml:space="preserve"> людей, которые сами их и разработали</w:t>
      </w:r>
      <w:r>
        <w:rPr>
          <w:rFonts w:ascii="Times New Roman" w:hAnsi="Times New Roman" w:cs="Times New Roman"/>
          <w:sz w:val="28"/>
          <w:szCs w:val="28"/>
        </w:rPr>
        <w:t>, в то время как другие языки стан</w:t>
      </w:r>
      <w:r w:rsidR="00A324BB">
        <w:rPr>
          <w:rFonts w:ascii="Times New Roman" w:hAnsi="Times New Roman" w:cs="Times New Roman"/>
          <w:sz w:val="28"/>
          <w:szCs w:val="28"/>
        </w:rPr>
        <w:t>овятся изв</w:t>
      </w:r>
      <w:r w:rsidR="007C69AB">
        <w:rPr>
          <w:rFonts w:ascii="Times New Roman" w:hAnsi="Times New Roman" w:cs="Times New Roman"/>
          <w:sz w:val="28"/>
          <w:szCs w:val="28"/>
        </w:rPr>
        <w:t>естны миллионам людей по всему свету.</w:t>
      </w:r>
    </w:p>
    <w:p w:rsidR="009C78FA" w:rsidRDefault="009C78FA" w:rsidP="009C78FA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почти все программы создаются с помощью языков программирования. В теории мы можем написать</w:t>
      </w:r>
      <w:r w:rsidR="000468B8">
        <w:rPr>
          <w:rFonts w:ascii="Times New Roman" w:hAnsi="Times New Roman" w:cs="Times New Roman"/>
          <w:sz w:val="28"/>
          <w:szCs w:val="28"/>
        </w:rPr>
        <w:t xml:space="preserve"> программу на естественном для машины языке – бинарном коде, но это займёт много времени</w:t>
      </w:r>
      <w:r w:rsidR="003871B6">
        <w:rPr>
          <w:rFonts w:ascii="Times New Roman" w:hAnsi="Times New Roman" w:cs="Times New Roman"/>
          <w:sz w:val="28"/>
          <w:szCs w:val="28"/>
        </w:rPr>
        <w:t xml:space="preserve"> и будет неэффективно</w:t>
      </w:r>
      <w:r w:rsidR="000468B8">
        <w:rPr>
          <w:rFonts w:ascii="Times New Roman" w:hAnsi="Times New Roman" w:cs="Times New Roman"/>
          <w:sz w:val="28"/>
          <w:szCs w:val="28"/>
        </w:rPr>
        <w:t>. Языки пр</w:t>
      </w:r>
      <w:r w:rsidR="007C69AB">
        <w:rPr>
          <w:rFonts w:ascii="Times New Roman" w:hAnsi="Times New Roman" w:cs="Times New Roman"/>
          <w:sz w:val="28"/>
          <w:szCs w:val="28"/>
        </w:rPr>
        <w:t>ограммирования были созданы</w:t>
      </w:r>
      <w:r w:rsidR="000468B8">
        <w:rPr>
          <w:rFonts w:ascii="Times New Roman" w:hAnsi="Times New Roman" w:cs="Times New Roman"/>
          <w:sz w:val="28"/>
          <w:szCs w:val="28"/>
        </w:rPr>
        <w:t xml:space="preserve"> для упрощения взаимодействия между программистом и машиной.</w:t>
      </w:r>
    </w:p>
    <w:p w:rsidR="00BD4C48" w:rsidRDefault="00BD4C48" w:rsidP="00BD4C48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язык программирования, в большинстве случаев имеет больше чем одного языка-предка. Некоторые языки создаются как комбинация из элементов различных языков.</w:t>
      </w:r>
    </w:p>
    <w:p w:rsidR="009C78FA" w:rsidRDefault="00720FD1" w:rsidP="00BD4C48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черт, согласно которым можно классифицировать языки, при этом одних из них однозначно разделяют языки на основании технических свойств, а другие основываются на доминирующих признаках.</w:t>
      </w:r>
      <w:r w:rsidR="009C78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8FA" w:rsidRDefault="002145B6" w:rsidP="002145B6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курсовой работе я хочу посвятить</w:t>
      </w:r>
      <w:r w:rsidR="009C7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одному</w:t>
      </w:r>
      <w:r w:rsidR="00BD4C48">
        <w:rPr>
          <w:rFonts w:ascii="Times New Roman" w:hAnsi="Times New Roman" w:cs="Times New Roman"/>
          <w:sz w:val="28"/>
          <w:szCs w:val="28"/>
        </w:rPr>
        <w:t xml:space="preserve"> из </w:t>
      </w:r>
      <w:r w:rsidR="009C78FA">
        <w:rPr>
          <w:rFonts w:ascii="Times New Roman" w:hAnsi="Times New Roman" w:cs="Times New Roman"/>
          <w:sz w:val="28"/>
          <w:szCs w:val="28"/>
        </w:rPr>
        <w:t>способов создания программ для ЭВМ –</w:t>
      </w:r>
      <w:r>
        <w:rPr>
          <w:rFonts w:ascii="Times New Roman" w:hAnsi="Times New Roman" w:cs="Times New Roman"/>
          <w:sz w:val="28"/>
          <w:szCs w:val="28"/>
        </w:rPr>
        <w:t xml:space="preserve"> Визуальному</w:t>
      </w:r>
      <w:r w:rsidR="009C78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программированию</w:t>
      </w:r>
      <w:r w:rsidR="0090041F">
        <w:rPr>
          <w:rFonts w:ascii="Times New Roman" w:hAnsi="Times New Roman" w:cs="Times New Roman"/>
          <w:sz w:val="28"/>
          <w:szCs w:val="28"/>
        </w:rPr>
        <w:t>. Тема выбрана из-за того что я считаю что за визуальным программированием стоит будущее.</w:t>
      </w:r>
    </w:p>
    <w:p w:rsidR="00AA7B8A" w:rsidRDefault="00A324BB" w:rsidP="00A93D82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является актуальной так как программирование всё время развива</w:t>
      </w:r>
      <w:r w:rsidR="007C69AB">
        <w:rPr>
          <w:rFonts w:ascii="Times New Roman" w:hAnsi="Times New Roman" w:cs="Times New Roman"/>
          <w:sz w:val="28"/>
          <w:szCs w:val="28"/>
        </w:rPr>
        <w:t xml:space="preserve">ется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C6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исходя из этого можно сделать вывод что визуальное представление информации является наиболее востребованным для изучения и применения.</w:t>
      </w:r>
    </w:p>
    <w:p w:rsidR="00A324BB" w:rsidRDefault="00BD4C48" w:rsidP="00A324BB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Такиим образом, целью данной курсовой работы являются –</w:t>
      </w:r>
      <w:r w:rsidR="00E34040">
        <w:rPr>
          <w:rFonts w:ascii="Times New Roman" w:hAnsi="Times New Roman" w:cs="Times New Roman"/>
          <w:sz w:val="28"/>
          <w:szCs w:val="28"/>
        </w:rPr>
        <w:t xml:space="preserve"> определить , что такое визуальное программирование , изучить </w:t>
      </w:r>
      <w:r>
        <w:rPr>
          <w:rFonts w:ascii="Times New Roman" w:hAnsi="Times New Roman" w:cs="Times New Roman"/>
          <w:sz w:val="28"/>
          <w:szCs w:val="28"/>
        </w:rPr>
        <w:t xml:space="preserve">историю развития </w:t>
      </w:r>
      <w:r w:rsidR="00E34040">
        <w:rPr>
          <w:rFonts w:ascii="Times New Roman" w:hAnsi="Times New Roman" w:cs="Times New Roman"/>
          <w:sz w:val="28"/>
          <w:szCs w:val="28"/>
        </w:rPr>
        <w:t xml:space="preserve">, </w:t>
      </w:r>
      <w:r w:rsidR="00E34040">
        <w:rPr>
          <w:rFonts w:ascii="Times New Roman" w:hAnsi="Times New Roman" w:cs="Times New Roman"/>
          <w:sz w:val="28"/>
          <w:szCs w:val="28"/>
        </w:rPr>
        <w:lastRenderedPageBreak/>
        <w:t>разобрать преимущества и недостатки и изучить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практическое применение визуального программирования в наши дни.</w:t>
      </w:r>
    </w:p>
    <w:p w:rsidR="00A324BB" w:rsidRDefault="00A324BB" w:rsidP="00A324BB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курсовой работы:</w:t>
      </w:r>
    </w:p>
    <w:p w:rsidR="007C69AB" w:rsidRDefault="00A324BB" w:rsidP="007C69AB">
      <w:pPr>
        <w:pStyle w:val="aa"/>
        <w:numPr>
          <w:ilvl w:val="0"/>
          <w:numId w:val="2"/>
        </w:numPr>
        <w:spacing w:after="0" w:line="360" w:lineRule="auto"/>
        <w:ind w:firstLine="4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понятие визуального программирования,</w:t>
      </w:r>
      <w:r w:rsidR="007C69AB">
        <w:rPr>
          <w:rFonts w:ascii="Times New Roman" w:hAnsi="Times New Roman" w:cs="Times New Roman"/>
          <w:sz w:val="28"/>
          <w:szCs w:val="28"/>
        </w:rPr>
        <w:t xml:space="preserve"> изучить несколько его представителей.</w:t>
      </w:r>
    </w:p>
    <w:p w:rsidR="007C69AB" w:rsidRDefault="007C69AB" w:rsidP="007C69AB">
      <w:pPr>
        <w:pStyle w:val="aa"/>
        <w:numPr>
          <w:ilvl w:val="0"/>
          <w:numId w:val="2"/>
        </w:numPr>
        <w:spacing w:after="0" w:line="360" w:lineRule="auto"/>
        <w:ind w:firstLine="4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в каких случаях применяется визуальное программирование.</w:t>
      </w:r>
    </w:p>
    <w:p w:rsidR="007C69AB" w:rsidRPr="007C69AB" w:rsidRDefault="007C69AB" w:rsidP="007C69AB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Базой для написания курсовой работы являются публицистические и аналитические материалы современных учёных.</w:t>
      </w:r>
    </w:p>
    <w:p w:rsidR="00A324BB" w:rsidRPr="00A324BB" w:rsidRDefault="00A324BB" w:rsidP="007C69AB">
      <w:pPr>
        <w:pStyle w:val="aa"/>
        <w:numPr>
          <w:ilvl w:val="0"/>
          <w:numId w:val="2"/>
        </w:numPr>
        <w:spacing w:after="0" w:line="360" w:lineRule="auto"/>
        <w:ind w:firstLine="177"/>
        <w:rPr>
          <w:rFonts w:ascii="Times New Roman" w:hAnsi="Times New Roman" w:cs="Times New Roman"/>
          <w:sz w:val="28"/>
          <w:szCs w:val="28"/>
        </w:rPr>
      </w:pPr>
      <w:r w:rsidRPr="00A324BB">
        <w:rPr>
          <w:rFonts w:ascii="Times New Roman" w:hAnsi="Times New Roman" w:cs="Times New Roman"/>
          <w:sz w:val="28"/>
          <w:szCs w:val="28"/>
        </w:rPr>
        <w:br w:type="page"/>
      </w:r>
    </w:p>
    <w:p w:rsidR="00BB449F" w:rsidRDefault="00482FD6" w:rsidP="00A324BB">
      <w:pPr>
        <w:pStyle w:val="1"/>
        <w:numPr>
          <w:ilvl w:val="0"/>
          <w:numId w:val="7"/>
        </w:numPr>
        <w:jc w:val="center"/>
        <w:rPr>
          <w:rFonts w:cs="Times New Roman"/>
          <w:szCs w:val="28"/>
        </w:rPr>
      </w:pPr>
      <w:bookmarkStart w:id="36" w:name="_Toc9197100"/>
      <w:r>
        <w:rPr>
          <w:rFonts w:cs="Times New Roman"/>
          <w:szCs w:val="28"/>
        </w:rPr>
        <w:lastRenderedPageBreak/>
        <w:t>ЗНАКОМСТВО</w:t>
      </w:r>
      <w:r w:rsidR="00A93D82">
        <w:rPr>
          <w:rFonts w:cs="Times New Roman"/>
          <w:szCs w:val="28"/>
        </w:rPr>
        <w:t xml:space="preserve"> С ВИЗУАЛЬНЫМ ПРОГРАММИРОВАНИЕМ</w:t>
      </w:r>
      <w:bookmarkEnd w:id="36"/>
    </w:p>
    <w:p w:rsidR="00A93D82" w:rsidRDefault="00A93D82" w:rsidP="00A93D82"/>
    <w:p w:rsidR="00A93D82" w:rsidRDefault="00A93D82" w:rsidP="00A93D82">
      <w:pPr>
        <w:rPr>
          <w:ins w:id="37" w:author="Lofkes" w:date="2019-05-19T22:31:00Z"/>
        </w:rPr>
      </w:pPr>
    </w:p>
    <w:p w:rsidR="007922A8" w:rsidRPr="00A93D82" w:rsidRDefault="007922A8" w:rsidP="00A93D82"/>
    <w:p w:rsidR="00A93D82" w:rsidRDefault="00A36637" w:rsidP="00A324BB">
      <w:pPr>
        <w:pStyle w:val="2"/>
        <w:numPr>
          <w:ilvl w:val="1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8" w:name="_Toc9197101"/>
      <w:r>
        <w:rPr>
          <w:rFonts w:ascii="Times New Roman" w:hAnsi="Times New Roman" w:cs="Times New Roman"/>
          <w:sz w:val="28"/>
          <w:szCs w:val="28"/>
        </w:rPr>
        <w:t>Определение визуального программирования</w:t>
      </w:r>
      <w:bookmarkEnd w:id="38"/>
    </w:p>
    <w:p w:rsidR="00A93D82" w:rsidRDefault="00A93D82" w:rsidP="00A93D8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A93D82" w:rsidRDefault="00A93D82" w:rsidP="00A93D8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A93D82" w:rsidRDefault="00A93D82" w:rsidP="00A93D82">
      <w:pPr>
        <w:pStyle w:val="2"/>
        <w:tabs>
          <w:tab w:val="center" w:pos="5159"/>
        </w:tabs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36637" w:rsidRDefault="00A36637" w:rsidP="00A93D82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36637">
        <w:rPr>
          <w:rFonts w:ascii="Times New Roman" w:hAnsi="Times New Roman" w:cs="Times New Roman"/>
          <w:sz w:val="28"/>
          <w:szCs w:val="28"/>
        </w:rPr>
        <w:t>Визуальное програм</w:t>
      </w:r>
      <w:r w:rsidR="007C5A5F">
        <w:rPr>
          <w:rFonts w:ascii="Times New Roman" w:hAnsi="Times New Roman" w:cs="Times New Roman"/>
          <w:sz w:val="28"/>
          <w:szCs w:val="28"/>
        </w:rPr>
        <w:t xml:space="preserve">мирование является в настоящее </w:t>
      </w:r>
      <w:r w:rsidRPr="00A36637">
        <w:rPr>
          <w:rFonts w:ascii="Times New Roman" w:hAnsi="Times New Roman" w:cs="Times New Roman"/>
          <w:sz w:val="28"/>
          <w:szCs w:val="28"/>
        </w:rPr>
        <w:t xml:space="preserve">время одной из наиболее популярных парадигм программирования. Визуальное программирование состоит в автоматизированной разработке программ с использованием особой диалоговой оболочки. Рассматривая системы визуального программирования, легко увидеть, что все они базируются на объектно-ориентированном программировании и являются его логическим продолжением. Наиболее часто визуальное программирование используется для создания интерфейса программ и </w:t>
      </w:r>
      <w:r>
        <w:rPr>
          <w:rFonts w:ascii="Times New Roman" w:hAnsi="Times New Roman" w:cs="Times New Roman"/>
          <w:sz w:val="28"/>
          <w:szCs w:val="28"/>
        </w:rPr>
        <w:t>систем управления базами данных[1].</w:t>
      </w:r>
    </w:p>
    <w:p w:rsidR="00A36637" w:rsidRPr="00A36637" w:rsidRDefault="00A36637" w:rsidP="00A93D82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 w:rsidRPr="00A36637">
        <w:rPr>
          <w:rFonts w:ascii="Times New Roman" w:hAnsi="Times New Roman" w:cs="Times New Roman"/>
          <w:sz w:val="28"/>
          <w:szCs w:val="28"/>
        </w:rPr>
        <w:t xml:space="preserve">Начальные шаги технологии визуального программирования определяются оболочкой самой среды визуального программирования. Сначала создаются экранные формы простейшей буксировкой мыши. В инспекторе объектов производится настройка их свойств путем заполнения отдельных полей. На главную форму помимо визуальных компонент наносятся невизуальные компоненты. Формы объединяются в единый проект. Далее в соответствии со сценарием диалога программируются методы события основной и подчиненных форм. Программы "пустых" методов событий появляются в окне редактора после нажатия соответствующих клавиш или действий мыши. "Пустые" методы дополняются определенными операторами активации и дезактивации форм. По окончании начальных шагов получается работающий "скелет" программы с источниками данных из файловых баз данных и со сгенерированными формами документов, выводимых на печать. Исследователь (Browser) обеспечивает визуализацию схемы иерархии классов </w:t>
      </w:r>
      <w:r w:rsidRPr="00A36637">
        <w:rPr>
          <w:rFonts w:ascii="Times New Roman" w:hAnsi="Times New Roman" w:cs="Times New Roman"/>
          <w:sz w:val="28"/>
          <w:szCs w:val="28"/>
        </w:rPr>
        <w:lastRenderedPageBreak/>
        <w:t>полученного "скелета" программы. Другими словами, технический проект реализованной части программы формируется автоматически</w:t>
      </w:r>
      <w:r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A36637">
        <w:rPr>
          <w:rFonts w:ascii="Times New Roman" w:hAnsi="Times New Roman" w:cs="Times New Roman"/>
          <w:sz w:val="28"/>
          <w:szCs w:val="28"/>
        </w:rPr>
        <w:t>.</w:t>
      </w:r>
    </w:p>
    <w:p w:rsidR="009F3379" w:rsidRDefault="00BB449F" w:rsidP="009F337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Визуальное программирование </w:t>
      </w:r>
      <w:r w:rsidR="00A93D82">
        <w:rPr>
          <w:rFonts w:ascii="Times New Roman" w:hAnsi="Times New Roman" w:cs="Times New Roman"/>
          <w:sz w:val="28"/>
          <w:szCs w:val="28"/>
        </w:rPr>
        <w:t>это любой язык программирования который позволяет пользователям создавать программы с помощью перемещения графических элементов программы вместо её написания.</w:t>
      </w:r>
      <w:r w:rsidR="009F3379">
        <w:rPr>
          <w:rFonts w:ascii="Times New Roman" w:hAnsi="Times New Roman" w:cs="Times New Roman"/>
          <w:sz w:val="28"/>
          <w:szCs w:val="28"/>
        </w:rPr>
        <w:t xml:space="preserve"> Часто его представляют как следующий этап развития текстовых языков программирования.</w:t>
      </w:r>
    </w:p>
    <w:p w:rsidR="00BB449F" w:rsidRDefault="00D46371" w:rsidP="009F337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Визуальное программирования основывается</w:t>
      </w:r>
      <w:r w:rsidR="00A93D82">
        <w:rPr>
          <w:rFonts w:ascii="Times New Roman" w:hAnsi="Times New Roman" w:cs="Times New Roman"/>
          <w:sz w:val="28"/>
          <w:szCs w:val="28"/>
        </w:rPr>
        <w:t xml:space="preserve"> на идее «квадратов и стрелок», в которой </w:t>
      </w:r>
      <w:r w:rsidR="009F3379">
        <w:rPr>
          <w:rFonts w:ascii="Times New Roman" w:hAnsi="Times New Roman" w:cs="Times New Roman"/>
          <w:sz w:val="28"/>
          <w:szCs w:val="28"/>
        </w:rPr>
        <w:t>квадраты или любые другие объекты на экране рассматриваются как объекты, связанные с помощь</w:t>
      </w:r>
      <w:r>
        <w:rPr>
          <w:rFonts w:ascii="Times New Roman" w:hAnsi="Times New Roman" w:cs="Times New Roman"/>
          <w:sz w:val="28"/>
          <w:szCs w:val="28"/>
        </w:rPr>
        <w:t xml:space="preserve">ю линий или дуг </w:t>
      </w:r>
      <w:r w:rsidR="009F1E3C">
        <w:rPr>
          <w:rFonts w:ascii="Times New Roman" w:hAnsi="Times New Roman" w:cs="Times New Roman"/>
          <w:sz w:val="28"/>
          <w:szCs w:val="28"/>
        </w:rPr>
        <w:t xml:space="preserve">представляющие </w:t>
      </w:r>
      <w:r w:rsidR="009F3379">
        <w:rPr>
          <w:rFonts w:ascii="Times New Roman" w:hAnsi="Times New Roman" w:cs="Times New Roman"/>
          <w:sz w:val="28"/>
          <w:szCs w:val="28"/>
        </w:rPr>
        <w:t>отношение между этими объектами.</w:t>
      </w:r>
    </w:p>
    <w:p w:rsidR="009F3379" w:rsidRDefault="009F3379" w:rsidP="009F337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визуального программирования могут быть классифицированы в соответствии с типом использованного способа визуального выражения на языки</w:t>
      </w:r>
      <w:r w:rsidR="00D463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371">
        <w:rPr>
          <w:rFonts w:ascii="Times New Roman" w:hAnsi="Times New Roman" w:cs="Times New Roman"/>
          <w:sz w:val="28"/>
          <w:szCs w:val="28"/>
        </w:rPr>
        <w:t>основывающиеся</w:t>
      </w:r>
      <w:r>
        <w:rPr>
          <w:rFonts w:ascii="Times New Roman" w:hAnsi="Times New Roman" w:cs="Times New Roman"/>
          <w:sz w:val="28"/>
          <w:szCs w:val="28"/>
        </w:rPr>
        <w:t xml:space="preserve"> на: изображении, формах или диагра</w:t>
      </w:r>
      <w:r w:rsidR="009F1E3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мах. Среда визуально</w:t>
      </w:r>
      <w:r w:rsidR="00D46371">
        <w:rPr>
          <w:rFonts w:ascii="Times New Roman" w:hAnsi="Times New Roman" w:cs="Times New Roman"/>
          <w:sz w:val="28"/>
          <w:szCs w:val="28"/>
        </w:rPr>
        <w:t>го программирования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графические элементы с которыми он может взаимодействовать </w:t>
      </w:r>
      <w:r w:rsidR="00FA5DB4">
        <w:rPr>
          <w:rFonts w:ascii="Times New Roman" w:hAnsi="Times New Roman" w:cs="Times New Roman"/>
          <w:sz w:val="28"/>
          <w:szCs w:val="28"/>
        </w:rPr>
        <w:t>по определённым правилам для построения нужной ему программы.</w:t>
      </w:r>
    </w:p>
    <w:p w:rsidR="00FA5DB4" w:rsidRDefault="00FA5DB4" w:rsidP="009F3379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Главными задачами визуального программирования являются: сделать программирование доступнее для новичков и поддерживание программистов на трёх</w:t>
      </w:r>
      <w:r w:rsidR="00DC6BC8">
        <w:rPr>
          <w:rFonts w:ascii="Times New Roman" w:hAnsi="Times New Roman" w:cs="Times New Roman"/>
          <w:sz w:val="28"/>
          <w:szCs w:val="28"/>
        </w:rPr>
        <w:t xml:space="preserve"> разных уровнях</w:t>
      </w:r>
    </w:p>
    <w:p w:rsidR="00DC6BC8" w:rsidRDefault="00DC6BC8" w:rsidP="00DC6BC8">
      <w:pPr>
        <w:pStyle w:val="aa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 Языки визуального программирования используют изображения и блоки, формы и диаграммы</w:t>
      </w:r>
      <w:r w:rsidR="009F1E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 чтобы уменьшить или избавиться в целом от возможных синтаксических ошибок помогая с построением программы. Это можно сравнить с авто</w:t>
      </w:r>
      <w:r w:rsidR="009F1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исправлением в текстовых редакторах или даже с автозаменой некоторых слов.</w:t>
      </w:r>
    </w:p>
    <w:p w:rsidR="00DC6BC8" w:rsidRDefault="009F1E3C" w:rsidP="00DC6BC8">
      <w:pPr>
        <w:pStyle w:val="aa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Семантика: </w:t>
      </w:r>
      <w:r w:rsidR="00DC6BC8">
        <w:rPr>
          <w:rFonts w:ascii="Times New Roman" w:hAnsi="Times New Roman" w:cs="Times New Roman"/>
          <w:sz w:val="28"/>
          <w:szCs w:val="28"/>
        </w:rPr>
        <w:t>Языки визуального прог</w:t>
      </w:r>
      <w:r>
        <w:rPr>
          <w:rFonts w:ascii="Times New Roman" w:hAnsi="Times New Roman" w:cs="Times New Roman"/>
          <w:sz w:val="28"/>
          <w:szCs w:val="28"/>
        </w:rPr>
        <w:t>раммирования могут предоставлят</w:t>
      </w:r>
      <w:r w:rsidR="00DC6BC8">
        <w:rPr>
          <w:rFonts w:ascii="Times New Roman" w:hAnsi="Times New Roman" w:cs="Times New Roman"/>
          <w:sz w:val="28"/>
          <w:szCs w:val="28"/>
        </w:rPr>
        <w:t>ь некоторые механизмы которые позволят раскрыть основы программирования. Сюда входит документация встроенная в язык программирования.</w:t>
      </w:r>
    </w:p>
    <w:p w:rsidR="002865FF" w:rsidRDefault="009F1E3C" w:rsidP="002865FF">
      <w:pPr>
        <w:pStyle w:val="aa"/>
        <w:numPr>
          <w:ilvl w:val="0"/>
          <w:numId w:val="3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Прагматика: </w:t>
      </w:r>
      <w:r w:rsidR="002865FF">
        <w:rPr>
          <w:rFonts w:ascii="Times New Roman" w:hAnsi="Times New Roman" w:cs="Times New Roman"/>
          <w:sz w:val="28"/>
          <w:szCs w:val="28"/>
        </w:rPr>
        <w:t>Языки визуального программирования поддерживают изучения того что в некоторых ситуациях означают программы. Такой уровень поддержки позволяет пользователям помещать созданные с помощью визуального программирования проекты в определённые состояния для того чтобы исследовать как на это отреагирует программа.</w:t>
      </w:r>
    </w:p>
    <w:p w:rsidR="002865FF" w:rsidRPr="002865FF" w:rsidRDefault="002865FF" w:rsidP="002865FF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2865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Текущие разработки пытаются интегрировать подход визуального программирования с языками программирования потока данных для того</w:t>
      </w:r>
      <w:r w:rsidR="00C67B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иметь мгновенный доступ к с</w:t>
      </w:r>
      <w:r w:rsidR="00C67B3B">
        <w:rPr>
          <w:rFonts w:ascii="Times New Roman" w:hAnsi="Times New Roman" w:cs="Times New Roman"/>
          <w:sz w:val="28"/>
          <w:szCs w:val="28"/>
        </w:rPr>
        <w:t>остоянию программы, выходящий в отладку в режиме реального времени, или автоматическую генерацию программы и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449F" w:rsidRPr="00BB449F" w:rsidRDefault="00BB449F" w:rsidP="00BB449F"/>
    <w:p w:rsidR="00C67B3B" w:rsidRDefault="00C67B3B" w:rsidP="00BB44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449F" w:rsidRDefault="00C67B3B" w:rsidP="00A324BB">
      <w:pPr>
        <w:pStyle w:val="2"/>
        <w:numPr>
          <w:ilvl w:val="1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9" w:name="_Toc9197102"/>
      <w:r w:rsidRPr="00C67B3B">
        <w:rPr>
          <w:rFonts w:ascii="Times New Roman" w:hAnsi="Times New Roman" w:cs="Times New Roman"/>
          <w:sz w:val="28"/>
          <w:szCs w:val="28"/>
        </w:rPr>
        <w:lastRenderedPageBreak/>
        <w:t>История развития визуального программирования</w:t>
      </w:r>
      <w:bookmarkEnd w:id="39"/>
    </w:p>
    <w:p w:rsidR="00813279" w:rsidRDefault="00813279" w:rsidP="00813279"/>
    <w:p w:rsidR="00813279" w:rsidRPr="00813279" w:rsidRDefault="00813279" w:rsidP="00813279"/>
    <w:p w:rsidR="00C67B3B" w:rsidRDefault="00C67B3B" w:rsidP="00C67B3B"/>
    <w:p w:rsidR="00FF1E9B" w:rsidRPr="00FF1E9B" w:rsidRDefault="009F1E3C" w:rsidP="00FF1E9B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Визуальное программирование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1E9B" w:rsidRPr="00FF1E9B">
        <w:rPr>
          <w:rFonts w:ascii="Times New Roman" w:hAnsi="Times New Roman" w:cs="Times New Roman"/>
          <w:sz w:val="28"/>
          <w:szCs w:val="28"/>
        </w:rPr>
        <w:t xml:space="preserve">не новая концепция, она берет начало еще с </w:t>
      </w:r>
      <w:r>
        <w:rPr>
          <w:rFonts w:ascii="Times New Roman" w:hAnsi="Times New Roman" w:cs="Times New Roman"/>
          <w:sz w:val="28"/>
          <w:szCs w:val="28"/>
        </w:rPr>
        <w:t>1975 года. Иногда, в силу различных</w:t>
      </w:r>
      <w:r w:rsidR="00FF1E9B" w:rsidRPr="00FF1E9B">
        <w:rPr>
          <w:rFonts w:ascii="Times New Roman" w:hAnsi="Times New Roman" w:cs="Times New Roman"/>
          <w:sz w:val="28"/>
          <w:szCs w:val="28"/>
        </w:rPr>
        <w:t xml:space="preserve"> причин, создать программу с помощью элементов визуаль</w:t>
      </w:r>
      <w:r>
        <w:rPr>
          <w:rFonts w:ascii="Times New Roman" w:hAnsi="Times New Roman" w:cs="Times New Roman"/>
          <w:sz w:val="28"/>
          <w:szCs w:val="28"/>
        </w:rPr>
        <w:t>ного программирования намного легче</w:t>
      </w:r>
      <w:r w:rsidR="00FF1E9B" w:rsidRPr="00FF1E9B">
        <w:rPr>
          <w:rFonts w:ascii="Times New Roman" w:hAnsi="Times New Roman" w:cs="Times New Roman"/>
          <w:sz w:val="28"/>
          <w:szCs w:val="28"/>
        </w:rPr>
        <w:t>, чем использовать стандартный подход с написанием исходного кода в виде текста.</w:t>
      </w:r>
    </w:p>
    <w:p w:rsidR="00C67B3B" w:rsidRDefault="00FF1E9B" w:rsidP="00FF1E9B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FF1E9B">
        <w:rPr>
          <w:rFonts w:ascii="Times New Roman" w:hAnsi="Times New Roman" w:cs="Times New Roman"/>
          <w:sz w:val="28"/>
          <w:szCs w:val="28"/>
        </w:rPr>
        <w:t>Когда речь идет о визуальном программирова</w:t>
      </w:r>
      <w:r w:rsidR="00D46371">
        <w:rPr>
          <w:rFonts w:ascii="Times New Roman" w:hAnsi="Times New Roman" w:cs="Times New Roman"/>
          <w:sz w:val="28"/>
          <w:szCs w:val="28"/>
        </w:rPr>
        <w:t>нии, первое, что приходит на ум это</w:t>
      </w:r>
      <w:r w:rsidRPr="00FF1E9B">
        <w:rPr>
          <w:rFonts w:ascii="Times New Roman" w:hAnsi="Times New Roman" w:cs="Times New Roman"/>
          <w:sz w:val="28"/>
          <w:szCs w:val="28"/>
        </w:rPr>
        <w:t xml:space="preserve"> </w:t>
      </w:r>
      <w:r w:rsidR="00D46371">
        <w:rPr>
          <w:rFonts w:ascii="Times New Roman" w:hAnsi="Times New Roman" w:cs="Times New Roman"/>
          <w:sz w:val="28"/>
          <w:szCs w:val="28"/>
        </w:rPr>
        <w:t xml:space="preserve">среда </w:t>
      </w:r>
      <w:r w:rsidR="00D73BB4" w:rsidRPr="00FF1E9B">
        <w:rPr>
          <w:rFonts w:ascii="Times New Roman" w:hAnsi="Times New Roman" w:cs="Times New Roman"/>
          <w:sz w:val="28"/>
          <w:szCs w:val="28"/>
        </w:rPr>
        <w:t>LabVIEW</w:t>
      </w:r>
      <w:r w:rsidR="00D73BB4" w:rsidRPr="00FF1E9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3BB4" w:rsidRPr="00FF1E9B">
        <w:rPr>
          <w:rFonts w:ascii="Times New Roman" w:hAnsi="Times New Roman" w:cs="Times New Roman"/>
          <w:sz w:val="28"/>
          <w:szCs w:val="28"/>
        </w:rPr>
        <w:t xml:space="preserve"> </w:t>
      </w:r>
      <w:r w:rsidR="00FC739F" w:rsidRPr="00FF1E9B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0E42BE" w:rsidRPr="00FF1E9B">
        <w:rPr>
          <w:rFonts w:ascii="Times New Roman" w:hAnsi="Times New Roman" w:cs="Times New Roman"/>
          <w:sz w:val="28"/>
          <w:szCs w:val="28"/>
          <w:lang w:val="en-US"/>
        </w:rPr>
        <w:t>National Instruments, ответс</w:t>
      </w:r>
      <w:r w:rsidR="000E42BE" w:rsidRPr="00FF1E9B">
        <w:rPr>
          <w:rFonts w:ascii="Times New Roman" w:hAnsi="Times New Roman" w:cs="Times New Roman"/>
          <w:sz w:val="28"/>
          <w:szCs w:val="28"/>
        </w:rPr>
        <w:t>т</w:t>
      </w:r>
      <w:r w:rsidR="000E42BE" w:rsidRPr="00FF1E9B">
        <w:rPr>
          <w:rFonts w:ascii="Times New Roman" w:hAnsi="Times New Roman" w:cs="Times New Roman"/>
          <w:sz w:val="28"/>
          <w:szCs w:val="28"/>
          <w:lang w:val="en-US"/>
        </w:rPr>
        <w:t>вен</w:t>
      </w:r>
      <w:r w:rsidR="000E42BE" w:rsidRPr="00FF1E9B">
        <w:rPr>
          <w:rFonts w:ascii="Times New Roman" w:hAnsi="Times New Roman" w:cs="Times New Roman"/>
          <w:sz w:val="28"/>
          <w:szCs w:val="28"/>
        </w:rPr>
        <w:t xml:space="preserve">ная за его создание, </w:t>
      </w:r>
      <w:r w:rsidR="00D46371">
        <w:rPr>
          <w:rFonts w:ascii="Times New Roman" w:hAnsi="Times New Roman" w:cs="Times New Roman"/>
          <w:sz w:val="28"/>
          <w:szCs w:val="28"/>
        </w:rPr>
        <w:t>была основа</w:t>
      </w:r>
      <w:r w:rsidR="00FC739F" w:rsidRPr="00E36BBA">
        <w:rPr>
          <w:rFonts w:ascii="Times New Roman" w:hAnsi="Times New Roman" w:cs="Times New Roman"/>
          <w:sz w:val="28"/>
          <w:szCs w:val="28"/>
        </w:rPr>
        <w:t xml:space="preserve"> в 1976 год</w:t>
      </w:r>
      <w:r w:rsidR="009F1E3C">
        <w:rPr>
          <w:rFonts w:ascii="Times New Roman" w:hAnsi="Times New Roman" w:cs="Times New Roman"/>
          <w:sz w:val="28"/>
          <w:szCs w:val="28"/>
        </w:rPr>
        <w:t xml:space="preserve">у тремя основателями </w:t>
      </w:r>
      <w:r w:rsidR="009F1E3C">
        <w:rPr>
          <w:rFonts w:ascii="Times New Roman" w:hAnsi="Times New Roman" w:cs="Times New Roman"/>
          <w:sz w:val="28"/>
          <w:szCs w:val="28"/>
        </w:rPr>
        <w:softHyphen/>
        <w:t>– Джеффри Кодоски, Джеймс Тручард и Билл Новлин</w:t>
      </w:r>
      <w:r w:rsidR="00FC739F" w:rsidRPr="00E36BBA">
        <w:rPr>
          <w:rFonts w:ascii="Times New Roman" w:hAnsi="Times New Roman" w:cs="Times New Roman"/>
          <w:sz w:val="28"/>
          <w:szCs w:val="28"/>
        </w:rPr>
        <w:t xml:space="preserve"> в американском городе Остин, штат Техас. Основной специализацией компании являлись инструментальные средства для измерений и автоматизация производства.</w:t>
      </w:r>
      <w:r w:rsidR="00F072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279" w:rsidRPr="00813279" w:rsidRDefault="00813279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813279">
        <w:rPr>
          <w:rFonts w:ascii="Times New Roman" w:hAnsi="Times New Roman" w:cs="Times New Roman"/>
          <w:sz w:val="28"/>
          <w:szCs w:val="28"/>
        </w:rPr>
        <w:t xml:space="preserve">В 1983 году компания National Instruments начала поиски способов сокращения времени, необходимого для программирования измерительных систем. В результате появилась концепция виртуального прибора LabVIEW </w:t>
      </w:r>
      <w:r w:rsidR="00FC6461">
        <w:rPr>
          <w:rFonts w:ascii="Times New Roman" w:hAnsi="Times New Roman" w:cs="Times New Roman"/>
          <w:sz w:val="28"/>
          <w:szCs w:val="28"/>
        </w:rPr>
        <w:t>–</w:t>
      </w:r>
      <w:r w:rsidRPr="00813279">
        <w:rPr>
          <w:rFonts w:ascii="Times New Roman" w:hAnsi="Times New Roman" w:cs="Times New Roman"/>
          <w:sz w:val="28"/>
          <w:szCs w:val="28"/>
        </w:rPr>
        <w:t xml:space="preserve"> сочетания интуитивного пользовательского интерфейса лицевой панели с передовой методикой блок-диаграммного программирования, позволяющего создавать эффективные измерительные системы на основе графического программного обеспечения.</w:t>
      </w:r>
    </w:p>
    <w:p w:rsidR="00FC739F" w:rsidRDefault="00FC739F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36BBA">
        <w:rPr>
          <w:rFonts w:ascii="Times New Roman" w:hAnsi="Times New Roman" w:cs="Times New Roman"/>
          <w:sz w:val="28"/>
          <w:szCs w:val="28"/>
        </w:rPr>
        <w:t xml:space="preserve">Первая версия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LabVIEW </w:t>
      </w:r>
      <w:r w:rsidRPr="00E36BBA">
        <w:rPr>
          <w:rFonts w:ascii="Times New Roman" w:hAnsi="Times New Roman" w:cs="Times New Roman"/>
          <w:sz w:val="28"/>
          <w:szCs w:val="28"/>
        </w:rPr>
        <w:t xml:space="preserve">увидела свет спустя десять лет после создания компании – в 1986 году (эта версия была только для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Apple Mac) </w:t>
      </w:r>
      <w:r w:rsidRPr="00E36BBA">
        <w:rPr>
          <w:rFonts w:ascii="Times New Roman" w:hAnsi="Times New Roman" w:cs="Times New Roman"/>
          <w:sz w:val="28"/>
          <w:szCs w:val="28"/>
        </w:rPr>
        <w:t xml:space="preserve">. Инженеры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National Instruments </w:t>
      </w:r>
      <w:r w:rsidRPr="00E36BBA">
        <w:rPr>
          <w:rFonts w:ascii="Times New Roman" w:hAnsi="Times New Roman" w:cs="Times New Roman"/>
          <w:sz w:val="28"/>
          <w:szCs w:val="28"/>
        </w:rPr>
        <w:t xml:space="preserve">решили пойти против обычных языков программирования и </w:t>
      </w:r>
      <w:r w:rsidR="00A763FE">
        <w:rPr>
          <w:rFonts w:ascii="Times New Roman" w:hAnsi="Times New Roman" w:cs="Times New Roman"/>
          <w:sz w:val="28"/>
          <w:szCs w:val="28"/>
        </w:rPr>
        <w:t>создали</w:t>
      </w:r>
      <w:r w:rsidRPr="00E36BBA">
        <w:rPr>
          <w:rFonts w:ascii="Times New Roman" w:hAnsi="Times New Roman" w:cs="Times New Roman"/>
          <w:sz w:val="28"/>
          <w:szCs w:val="28"/>
        </w:rPr>
        <w:t xml:space="preserve"> полностью графическую среду разработки. Основным идеологом графического подхода стал Джефф. Из года в год выпускались новые версии программы. Первой кроссплатформенной версией (включающая поддержку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Windows) </w:t>
      </w:r>
      <w:r w:rsidRPr="00E36BBA">
        <w:rPr>
          <w:rFonts w:ascii="Times New Roman" w:hAnsi="Times New Roman" w:cs="Times New Roman"/>
          <w:sz w:val="28"/>
          <w:szCs w:val="28"/>
        </w:rPr>
        <w:t>была третья версия, выпущенная в 1993 году. На данный момент актуальной является версия 8.6, вышедшая в прошлом году.</w:t>
      </w:r>
    </w:p>
    <w:p w:rsidR="000E42BE" w:rsidRDefault="000E42BE" w:rsidP="000E42BE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6A02B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LabVIEW </w:t>
      </w:r>
      <w:r w:rsidRPr="006A02BF">
        <w:rPr>
          <w:rFonts w:ascii="Times New Roman" w:hAnsi="Times New Roman" w:cs="Times New Roman"/>
          <w:sz w:val="28"/>
          <w:szCs w:val="28"/>
        </w:rPr>
        <w:t>предоставляет визуальный язык программирования «</w:t>
      </w:r>
      <w:r w:rsidRPr="006A02B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A02BF">
        <w:rPr>
          <w:rFonts w:ascii="Times New Roman" w:hAnsi="Times New Roman" w:cs="Times New Roman"/>
          <w:sz w:val="28"/>
          <w:szCs w:val="28"/>
        </w:rPr>
        <w:t xml:space="preserve">», основным назначением которого являются сбор данных, управление инструментами, индустриальная автоматизация и обработка сигналов. Это высокоспециализированный язык, плохо предназначенный для </w:t>
      </w:r>
      <w:r w:rsidR="00FC6461">
        <w:rPr>
          <w:rFonts w:ascii="Times New Roman" w:hAnsi="Times New Roman" w:cs="Times New Roman"/>
          <w:sz w:val="28"/>
          <w:szCs w:val="28"/>
        </w:rPr>
        <w:t>программ общего назначения, но дающий</w:t>
      </w:r>
      <w:r w:rsidRPr="006A02BF">
        <w:rPr>
          <w:rFonts w:ascii="Times New Roman" w:hAnsi="Times New Roman" w:cs="Times New Roman"/>
          <w:sz w:val="28"/>
          <w:szCs w:val="28"/>
        </w:rPr>
        <w:t xml:space="preserve"> разработчику большой набор специальных инструментов.</w:t>
      </w:r>
    </w:p>
    <w:p w:rsidR="000E42BE" w:rsidRDefault="000E42BE" w:rsidP="000E42BE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LabVIEW </w:t>
      </w:r>
      <w:r>
        <w:rPr>
          <w:rFonts w:ascii="Times New Roman" w:hAnsi="Times New Roman" w:cs="Times New Roman"/>
          <w:sz w:val="28"/>
          <w:szCs w:val="28"/>
        </w:rPr>
        <w:t xml:space="preserve">относятся к области действия стандартов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>
        <w:rPr>
          <w:rFonts w:ascii="Times New Roman" w:hAnsi="Times New Roman" w:cs="Times New Roman"/>
          <w:sz w:val="28"/>
          <w:szCs w:val="28"/>
        </w:rPr>
        <w:t xml:space="preserve">. А именно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LabVIEW </w:t>
      </w:r>
      <w:r>
        <w:rPr>
          <w:rFonts w:ascii="Times New Roman" w:hAnsi="Times New Roman" w:cs="Times New Roman"/>
          <w:sz w:val="28"/>
          <w:szCs w:val="28"/>
        </w:rPr>
        <w:t xml:space="preserve">относятся к задачам измерений и автоматизации, в которых обычно ожидается короткий цикл разработки. Большинство задач состоят из сбора, анализа и представления данных. Эти особенности позволяют сформулировать требования к ТЗ, специфичные для проектов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LabVIEW. По моему мнению, обязательны следующие пункты:</w:t>
      </w:r>
    </w:p>
    <w:p w:rsidR="000E42BE" w:rsidRP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основной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P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P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рамки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Подробные описания параметров сбора, анализа и представления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каждого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42BE" w:rsidRPr="000E42BE" w:rsidRDefault="000E42BE" w:rsidP="000E42BE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тестирования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[2].</w:t>
      </w:r>
    </w:p>
    <w:p w:rsidR="00221511" w:rsidRDefault="00221511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36BBA">
        <w:rPr>
          <w:rFonts w:ascii="Times New Roman" w:hAnsi="Times New Roman" w:cs="Times New Roman"/>
          <w:sz w:val="28"/>
          <w:szCs w:val="28"/>
        </w:rPr>
        <w:t xml:space="preserve">В LabVIEW разрабатываемые программные модули называются «Virtual Instruments» (Виртуальные Инструменты) или по-простому VI. Они сохраняются в файлах с расширением *.vi. VIs – это кирпичики, из которых состоит LabVIEW – программа. Любая LabVIEW программа содержит как минимум один VI. В терминах языка Си можно достаточно смело провести аналогию с функцией с той лишь разницей, что в LabVIEW одна функция содержится в одном файле (можно также создавать библиотеки инструментов). Само собой разумеется, один VI может быть вызван из другого VI. В принципе каждый VI состоит из двух частей — Блок-Диаграмма (Block Diagram) и Передняя Панель (Front Panel). Блок-диаграмма — это программный код </w:t>
      </w:r>
      <w:r w:rsidRPr="00E36BBA">
        <w:rPr>
          <w:rFonts w:ascii="Times New Roman" w:hAnsi="Times New Roman" w:cs="Times New Roman"/>
          <w:sz w:val="28"/>
          <w:szCs w:val="28"/>
        </w:rPr>
        <w:lastRenderedPageBreak/>
        <w:t>(точнее визуальное графическое представление кода), а Передняя панель — это интерфейс.</w:t>
      </w:r>
    </w:p>
    <w:p w:rsidR="00482FD6" w:rsidRPr="00482FD6" w:rsidRDefault="00482FD6" w:rsidP="00482F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82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Basic был создан коллективом сотрудников Дартмугского колледжа о главе с Джоном Кемени и Томасом Куртом. Это произошло в далеком 1964 году, задолго до появления персонального компьютера в его современном виде, в эпоху больших ЭВМ. BASIC расшифровывался как Beginner's All-purpose Standard Instruction Code (Все целевой стандартный код инструкций для начинающих). </w:t>
      </w:r>
    </w:p>
    <w:p w:rsidR="00482FD6" w:rsidRPr="00482FD6" w:rsidRDefault="00FC6461" w:rsidP="00482FD6">
      <w:pPr>
        <w:spacing w:after="0" w:line="360" w:lineRule="auto"/>
        <w:ind w:firstLine="6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Поначалу язык Basic</w:t>
      </w:r>
      <w:r w:rsidR="00482FD6" w:rsidRPr="00482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предназначался, прежде всего, для обучения новичков принципам программирования. </w:t>
      </w:r>
      <w:r w:rsidR="00796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Visual Basic </w:t>
      </w:r>
      <w:r w:rsidR="00796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это лучший язык программирования для новичков или любителей, позволяющий быстро начать создавать собственные приложения для </w:t>
      </w:r>
      <w:r w:rsidR="00796E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796E0F">
        <w:rPr>
          <w:rFonts w:ascii="Times New Roman" w:eastAsia="Times New Roman" w:hAnsi="Times New Roman" w:cs="Times New Roman"/>
          <w:sz w:val="28"/>
          <w:szCs w:val="28"/>
          <w:lang w:eastAsia="ru-RU"/>
        </w:rPr>
        <w:t>[3].</w:t>
      </w:r>
      <w:r w:rsidR="00482FD6" w:rsidRPr="00482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C846B8" w:rsidRPr="00E36BBA" w:rsidRDefault="00AF651E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36BBA">
        <w:rPr>
          <w:rFonts w:ascii="Times New Roman" w:hAnsi="Times New Roman" w:cs="Times New Roman"/>
          <w:sz w:val="28"/>
          <w:szCs w:val="28"/>
        </w:rPr>
        <w:t xml:space="preserve">Дизайн «тяни и отпускай» был разработан Аланом Купером и его компанией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>Tripod</w:t>
      </w:r>
      <w:r w:rsidRPr="00E36BBA">
        <w:rPr>
          <w:rFonts w:ascii="Times New Roman" w:hAnsi="Times New Roman" w:cs="Times New Roman"/>
          <w:sz w:val="28"/>
          <w:szCs w:val="28"/>
        </w:rPr>
        <w:t xml:space="preserve">.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r w:rsidRPr="00E36BBA">
        <w:rPr>
          <w:rFonts w:ascii="Times New Roman" w:hAnsi="Times New Roman" w:cs="Times New Roman"/>
          <w:sz w:val="28"/>
          <w:szCs w:val="28"/>
        </w:rPr>
        <w:t xml:space="preserve">заключили с Купером и его партнёрами договор по которому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они должны сделать из Tripod 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систему программируемых форм для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>Windows 3.0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 под кодовым именем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>Ruby.</w:t>
      </w:r>
      <w:r w:rsidRPr="00E36BBA">
        <w:rPr>
          <w:rFonts w:ascii="Times New Roman" w:hAnsi="Times New Roman" w:cs="Times New Roman"/>
          <w:sz w:val="28"/>
          <w:szCs w:val="28"/>
        </w:rPr>
        <w:t xml:space="preserve"> 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В нём не было языка программирования от слова совсем.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решили соединить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Ruby 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с языком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>Visual Basic.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1511" w:rsidRDefault="00221511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36BBA">
        <w:rPr>
          <w:rFonts w:ascii="Times New Roman" w:hAnsi="Times New Roman" w:cs="Times New Roman"/>
          <w:sz w:val="28"/>
          <w:szCs w:val="28"/>
        </w:rPr>
        <w:t>Visual Basic представляет собой интегрированную среду разработки, которая содержит набор инструментов, облегчающих и ускоряющих процесс разработки приложений. Причем процесс разработки заключается не в написании программы (программного кода), а в проектировании приложения. Приложение формируется средствами графического редактирования (компоновки), что позволяет свести процесс создания программного кода к минимуму.</w:t>
      </w:r>
    </w:p>
    <w:p w:rsidR="003210F4" w:rsidRPr="003210F4" w:rsidRDefault="003210F4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 версии 4.0, </w:t>
      </w:r>
      <w:r>
        <w:rPr>
          <w:rFonts w:ascii="Times New Roman" w:hAnsi="Times New Roman" w:cs="Times New Roman"/>
          <w:sz w:val="28"/>
          <w:szCs w:val="28"/>
          <w:lang w:val="en-US"/>
        </w:rPr>
        <w:t>Visual Basic</w:t>
      </w:r>
      <w:r>
        <w:rPr>
          <w:rFonts w:ascii="Times New Roman" w:hAnsi="Times New Roman" w:cs="Times New Roman"/>
          <w:sz w:val="28"/>
          <w:szCs w:val="28"/>
        </w:rPr>
        <w:t xml:space="preserve"> поставляется в одной из трёх редакций – учебная, профессиональная и промышленная. Учебная версия позволяет создавать большинство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MS Windows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 NT</w:t>
      </w:r>
      <w:r>
        <w:rPr>
          <w:rFonts w:ascii="Times New Roman" w:hAnsi="Times New Roman" w:cs="Times New Roman"/>
          <w:sz w:val="28"/>
          <w:szCs w:val="28"/>
        </w:rPr>
        <w:t xml:space="preserve">. Она включает все набиолее важные элементы управления, компоненты для работы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таблицами и базами данных. Профессиональная редакция включает в себя все возможности учебной версии, дополнительные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ActiveX, сред</w:t>
      </w:r>
      <w:r>
        <w:rPr>
          <w:rFonts w:ascii="Times New Roman" w:hAnsi="Times New Roman" w:cs="Times New Roman"/>
          <w:sz w:val="28"/>
          <w:szCs w:val="28"/>
        </w:rPr>
        <w:t xml:space="preserve">ства разработки интернет-приложений, интегрированную базу данных и конструктор динамических страниц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1511" w:rsidRDefault="00221511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 w:rsidRPr="00E36BBA">
        <w:rPr>
          <w:rFonts w:ascii="Times New Roman" w:hAnsi="Times New Roman" w:cs="Times New Roman"/>
          <w:sz w:val="28"/>
          <w:szCs w:val="28"/>
        </w:rPr>
        <w:t>Год за годом выпускались новые версии , но в конечном итоге п</w:t>
      </w:r>
      <w:r w:rsidR="00C846B8" w:rsidRPr="00E36BBA">
        <w:rPr>
          <w:rFonts w:ascii="Times New Roman" w:hAnsi="Times New Roman" w:cs="Times New Roman"/>
          <w:sz w:val="28"/>
          <w:szCs w:val="28"/>
        </w:rPr>
        <w:t xml:space="preserve">оддержка </w:t>
      </w:r>
      <w:r w:rsidR="00C846B8" w:rsidRPr="00E36BBA">
        <w:rPr>
          <w:rFonts w:ascii="Times New Roman" w:hAnsi="Times New Roman" w:cs="Times New Roman"/>
          <w:sz w:val="28"/>
          <w:szCs w:val="28"/>
          <w:lang w:val="en-US"/>
        </w:rPr>
        <w:t xml:space="preserve">Visual Basic </w:t>
      </w:r>
      <w:r w:rsidR="00C846B8" w:rsidRPr="00E36BBA">
        <w:rPr>
          <w:rFonts w:ascii="Times New Roman" w:hAnsi="Times New Roman" w:cs="Times New Roman"/>
          <w:sz w:val="28"/>
          <w:szCs w:val="28"/>
        </w:rPr>
        <w:t>закончилась в марте 2008 года и теперь он входит</w:t>
      </w:r>
      <w:r w:rsidRPr="00E36BBA">
        <w:rPr>
          <w:rFonts w:ascii="Times New Roman" w:hAnsi="Times New Roman" w:cs="Times New Roman"/>
          <w:sz w:val="28"/>
          <w:szCs w:val="28"/>
        </w:rPr>
        <w:t xml:space="preserve"> в состав </w:t>
      </w:r>
      <w:r w:rsidRPr="00E36BBA">
        <w:rPr>
          <w:rFonts w:ascii="Times New Roman" w:hAnsi="Times New Roman" w:cs="Times New Roman"/>
          <w:sz w:val="28"/>
          <w:szCs w:val="28"/>
          <w:lang w:val="en-US"/>
        </w:rPr>
        <w:t>Visual Studio 2017.</w:t>
      </w:r>
    </w:p>
    <w:p w:rsidR="00145734" w:rsidRPr="00FD1D14" w:rsidRDefault="00145734" w:rsidP="00FD1D14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одним представителем визуального программирования является среда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.</w:t>
      </w:r>
      <w:r w:rsidR="00387ED1">
        <w:rPr>
          <w:rFonts w:ascii="Times New Roman" w:hAnsi="Times New Roman" w:cs="Times New Roman"/>
          <w:sz w:val="28"/>
          <w:szCs w:val="28"/>
        </w:rPr>
        <w:t xml:space="preserve"> Она появилась в связи с тем, что в </w:t>
      </w:r>
      <w:r w:rsidR="00387ED1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 w:rsidR="00387ED1">
        <w:rPr>
          <w:rFonts w:ascii="Times New Roman" w:hAnsi="Times New Roman" w:cs="Times New Roman"/>
          <w:sz w:val="28"/>
          <w:szCs w:val="28"/>
        </w:rPr>
        <w:t>решили что необходимо двигаться в сторону «визуализации» программирования</w:t>
      </w:r>
      <w:r w:rsidR="00D46371">
        <w:rPr>
          <w:rFonts w:ascii="Times New Roman" w:hAnsi="Times New Roman" w:cs="Times New Roman"/>
          <w:sz w:val="28"/>
          <w:szCs w:val="28"/>
        </w:rPr>
        <w:t>.</w:t>
      </w:r>
      <w:r w:rsidR="00387ED1">
        <w:rPr>
          <w:rFonts w:ascii="Times New Roman" w:hAnsi="Times New Roman" w:cs="Times New Roman"/>
          <w:sz w:val="28"/>
          <w:szCs w:val="28"/>
        </w:rPr>
        <w:t xml:space="preserve"> Эта среда была одной из первых систем </w:t>
      </w:r>
      <w:r w:rsidR="00387ED1">
        <w:rPr>
          <w:rFonts w:ascii="Times New Roman" w:hAnsi="Times New Roman" w:cs="Times New Roman"/>
          <w:sz w:val="28"/>
          <w:szCs w:val="28"/>
          <w:lang w:val="en-US"/>
        </w:rPr>
        <w:t>RAD, первая версия</w:t>
      </w:r>
      <w:r w:rsidR="00387ED1">
        <w:rPr>
          <w:rFonts w:ascii="Times New Roman" w:hAnsi="Times New Roman" w:cs="Times New Roman"/>
          <w:sz w:val="28"/>
          <w:szCs w:val="28"/>
        </w:rPr>
        <w:t xml:space="preserve"> </w:t>
      </w:r>
      <w:r w:rsidR="00387ED1">
        <w:rPr>
          <w:rFonts w:ascii="Times New Roman" w:hAnsi="Times New Roman" w:cs="Times New Roman"/>
          <w:sz w:val="28"/>
          <w:szCs w:val="28"/>
          <w:lang w:val="en-US"/>
        </w:rPr>
        <w:t>была выпущена в 1995 году</w:t>
      </w:r>
      <w:r w:rsidR="00387ED1">
        <w:rPr>
          <w:rFonts w:ascii="Times New Roman" w:hAnsi="Times New Roman" w:cs="Times New Roman"/>
          <w:sz w:val="28"/>
          <w:szCs w:val="28"/>
        </w:rPr>
        <w:t xml:space="preserve"> и была предназначена для разработки 16-разрядных приложений для </w:t>
      </w:r>
      <w:r w:rsidR="00387ED1">
        <w:rPr>
          <w:rFonts w:ascii="Times New Roman" w:hAnsi="Times New Roman" w:cs="Times New Roman"/>
          <w:sz w:val="28"/>
          <w:szCs w:val="28"/>
          <w:lang w:val="en-US"/>
        </w:rPr>
        <w:t>Windows 3.1</w:t>
      </w:r>
      <w:r w:rsidR="00387ED1">
        <w:rPr>
          <w:rFonts w:ascii="Times New Roman" w:hAnsi="Times New Roman" w:cs="Times New Roman"/>
          <w:sz w:val="28"/>
          <w:szCs w:val="28"/>
        </w:rPr>
        <w:t>.</w:t>
      </w:r>
      <w:r w:rsidR="00FD1D14" w:rsidRPr="00FD1D14">
        <w:rPr>
          <w:sz w:val="35"/>
          <w:szCs w:val="35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Характеризуя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среду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Delphi, о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ней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также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говорят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как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о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визуальной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и</w:t>
      </w:r>
      <w:r w:rsidR="00FD1D14">
        <w:rPr>
          <w:rFonts w:ascii="Times New Roman" w:hAnsi="Times New Roman" w:cs="Times New Roman"/>
          <w:sz w:val="28"/>
          <w:szCs w:val="28"/>
        </w:rPr>
        <w:t xml:space="preserve"> </w:t>
      </w:r>
      <w:r w:rsidR="00FD1D14" w:rsidRPr="00FD1D14">
        <w:rPr>
          <w:rFonts w:ascii="Times New Roman" w:hAnsi="Times New Roman" w:cs="Times New Roman"/>
          <w:sz w:val="28"/>
          <w:szCs w:val="28"/>
        </w:rPr>
        <w:t>событийно-ориентированной</w:t>
      </w:r>
      <w:r w:rsidR="00FD1D14">
        <w:rPr>
          <w:rFonts w:ascii="Times New Roman" w:hAnsi="Times New Roman" w:cs="Times New Roman"/>
          <w:sz w:val="28"/>
          <w:szCs w:val="28"/>
        </w:rPr>
        <w:t>[4].</w:t>
      </w:r>
    </w:p>
    <w:p w:rsidR="00D46371" w:rsidRDefault="00DF0093" w:rsidP="00BD4C48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F0093">
        <w:rPr>
          <w:rFonts w:ascii="Times New Roman" w:hAnsi="Times New Roman" w:cs="Times New Roman"/>
          <w:sz w:val="28"/>
          <w:szCs w:val="28"/>
        </w:rPr>
        <w:t xml:space="preserve">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0093">
        <w:rPr>
          <w:rFonts w:ascii="Times New Roman" w:hAnsi="Times New Roman" w:cs="Times New Roman"/>
          <w:sz w:val="28"/>
          <w:szCs w:val="28"/>
        </w:rPr>
        <w:t>предназначена для быстрой (RAD) разработки прикладного ПО для операционных систем Windows, Mac OS X, а также iOS и Android. Благодаря уникальной совокупности простоты языка и генерации машинного кода позволяет непосредственно, и, при желании, достаточно низкоуровнево взаимодействовать с операционной системой, а также с библиотеками, написанными на C/C++. Созданные программы независимы от стороннего ПО, как то Microsoft .NET Framework или Java Virtual Machine. Выделение и освобождение памяти управляется в основном пользовательским кодом, что, с одной стороны, ужесточает требования к качеству кода, а с другой — делает возможным создание сложных приложений с высокими требованиями к отзывчивости (работа в реальном времени). В кросс-компиляторах для мобильных платформ предусмотрен автоматический подсчёт ссылок на объекты, облегчающий задачу управления их временем жизни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4435" w:rsidRDefault="00D46371" w:rsidP="00BD4C48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46371">
        <w:rPr>
          <w:rFonts w:ascii="Times New Roman" w:hAnsi="Times New Roman" w:cs="Times New Roman"/>
          <w:sz w:val="28"/>
          <w:szCs w:val="28"/>
        </w:rPr>
        <w:lastRenderedPageBreak/>
        <w:t>Процесс разработки в Delphi предельно упрощен. В первую очередь это относится к созданию интерфейса, на который уходит 80% времени разработки программы. Достаточно просто перетащить нужные компоненты на поверхность Windows-окна (в Delphi оно называется формой) и настраиваете их свойства с помощью специального инструмента (Object Inspector). С его помощью можно связать события этих компонентов (нажатие на кнопку, выбор мышью элемента в списке и</w:t>
      </w:r>
      <w:r w:rsidR="00424435">
        <w:rPr>
          <w:rFonts w:ascii="Times New Roman" w:hAnsi="Times New Roman" w:cs="Times New Roman"/>
          <w:sz w:val="28"/>
          <w:szCs w:val="28"/>
        </w:rPr>
        <w:t xml:space="preserve"> т.д.) с кодом его обработки. </w:t>
      </w:r>
    </w:p>
    <w:p w:rsidR="00D46371" w:rsidRPr="00D46371" w:rsidRDefault="00D46371" w:rsidP="00E36BBA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46371">
        <w:rPr>
          <w:rFonts w:ascii="Times New Roman" w:hAnsi="Times New Roman" w:cs="Times New Roman"/>
          <w:sz w:val="28"/>
          <w:szCs w:val="28"/>
        </w:rPr>
        <w:t>Разработчик получил в распоряжение мощные средства отладки (вплоть до пошагового выполнения команд процессора), удобную контекстную справочную систему (в том числе и по Microsoft API), средства коллективной работы над проектом.</w:t>
      </w:r>
    </w:p>
    <w:p w:rsidR="00FF1E9B" w:rsidRDefault="00FF1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E9B" w:rsidRDefault="00FF1E9B" w:rsidP="00A324BB">
      <w:pPr>
        <w:pStyle w:val="2"/>
        <w:numPr>
          <w:ilvl w:val="1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40" w:name="_Toc9197103"/>
      <w:r>
        <w:rPr>
          <w:rFonts w:ascii="Times New Roman" w:hAnsi="Times New Roman" w:cs="Times New Roman"/>
          <w:sz w:val="28"/>
          <w:szCs w:val="28"/>
        </w:rPr>
        <w:lastRenderedPageBreak/>
        <w:t>Преимущества и недостатки визуального программирования</w:t>
      </w:r>
      <w:bookmarkEnd w:id="40"/>
    </w:p>
    <w:p w:rsidR="005D37F5" w:rsidRDefault="005D37F5" w:rsidP="005D37F5"/>
    <w:p w:rsidR="005D37F5" w:rsidRDefault="005D37F5" w:rsidP="005D37F5"/>
    <w:p w:rsidR="005D37F5" w:rsidDel="007922A8" w:rsidRDefault="005D37F5" w:rsidP="005D37F5">
      <w:pPr>
        <w:rPr>
          <w:del w:id="41" w:author="Lofkes" w:date="2019-05-19T22:31:00Z"/>
        </w:rPr>
      </w:pPr>
    </w:p>
    <w:p w:rsidR="00FC53F7" w:rsidRDefault="00FC53F7" w:rsidP="005D37F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D46371" w:rsidDel="00BD1C11" w:rsidRDefault="00D46371" w:rsidP="00B362F2">
      <w:pPr>
        <w:spacing w:line="360" w:lineRule="auto"/>
        <w:ind w:firstLine="680"/>
        <w:rPr>
          <w:moveFrom w:id="42" w:author="Lofkes" w:date="2019-05-19T21:27:00Z"/>
          <w:rFonts w:ascii="Times New Roman" w:hAnsi="Times New Roman" w:cs="Times New Roman"/>
          <w:sz w:val="28"/>
          <w:szCs w:val="28"/>
        </w:rPr>
      </w:pPr>
      <w:moveFromRangeStart w:id="43" w:author="Lofkes" w:date="2019-05-19T21:27:00Z" w:name="move9193646"/>
      <w:moveFrom w:id="44" w:author="Lofkes" w:date="2019-05-19T21:27:00Z">
        <w:r w:rsidDel="00BD1C11">
          <w:rPr>
            <w:rFonts w:ascii="Times New Roman" w:hAnsi="Times New Roman" w:cs="Times New Roman"/>
            <w:sz w:val="28"/>
            <w:szCs w:val="28"/>
          </w:rPr>
          <w:t>Главным преимуществом является скорость написание программ. Так как для написания программ в визуальном программировании вам не придётся тратить время на написание самого кода</w:t>
        </w:r>
        <w:r w:rsidR="00B362F2" w:rsidDel="00BD1C11">
          <w:rPr>
            <w:rFonts w:ascii="Times New Roman" w:hAnsi="Times New Roman" w:cs="Times New Roman"/>
            <w:sz w:val="28"/>
            <w:szCs w:val="28"/>
          </w:rPr>
          <w:t>.</w:t>
        </w:r>
      </w:moveFrom>
    </w:p>
    <w:moveFromRangeEnd w:id="43"/>
    <w:p w:rsidR="00B8093D" w:rsidRPr="00B8093D" w:rsidRDefault="00B362F2" w:rsidP="002D7172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визуального программирования можно</w:t>
      </w:r>
      <w:r w:rsidRPr="005D37F5">
        <w:rPr>
          <w:rFonts w:ascii="Times New Roman" w:hAnsi="Times New Roman" w:cs="Times New Roman"/>
          <w:sz w:val="28"/>
          <w:szCs w:val="28"/>
        </w:rPr>
        <w:t xml:space="preserve"> описывать процессы в графическом виде, в отличии от текстового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в обычных языках программирования</w:t>
      </w:r>
      <w:r w:rsidRPr="005D37F5">
        <w:rPr>
          <w:rFonts w:ascii="Times New Roman" w:hAnsi="Times New Roman" w:cs="Times New Roman"/>
          <w:sz w:val="28"/>
          <w:szCs w:val="28"/>
        </w:rPr>
        <w:t>, где нужно приложить дополнительные усилия, чтобы мыслить так, как это должен выполнять компьютер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0D1F">
        <w:rPr>
          <w:rFonts w:ascii="Times New Roman" w:hAnsi="Times New Roman" w:cs="Times New Roman"/>
          <w:sz w:val="28"/>
          <w:szCs w:val="28"/>
        </w:rPr>
        <w:t xml:space="preserve"> Это облегчает задачу визуально представить и объяснить принцип работы вашей программы третьему лицу.</w:t>
      </w:r>
      <w:r w:rsidR="002D7172">
        <w:rPr>
          <w:rFonts w:ascii="Times New Roman" w:hAnsi="Times New Roman" w:cs="Times New Roman"/>
          <w:sz w:val="28"/>
          <w:szCs w:val="28"/>
        </w:rPr>
        <w:t xml:space="preserve"> </w:t>
      </w:r>
      <w:r w:rsidR="00B8093D" w:rsidRPr="00B8093D">
        <w:rPr>
          <w:rFonts w:ascii="Times New Roman" w:hAnsi="Times New Roman" w:cs="Times New Roman"/>
          <w:sz w:val="28"/>
          <w:szCs w:val="28"/>
        </w:rPr>
        <w:t>Однако практически все визуальные средства нуждаются в дополн</w:t>
      </w:r>
      <w:r w:rsidR="00B8093D">
        <w:rPr>
          <w:rFonts w:ascii="Times New Roman" w:hAnsi="Times New Roman" w:cs="Times New Roman"/>
          <w:sz w:val="28"/>
          <w:szCs w:val="28"/>
        </w:rPr>
        <w:t>ении функциями, которые нельзя представить</w:t>
      </w:r>
      <w:r w:rsidR="00B8093D" w:rsidRPr="00B8093D">
        <w:rPr>
          <w:rFonts w:ascii="Times New Roman" w:hAnsi="Times New Roman" w:cs="Times New Roman"/>
          <w:sz w:val="28"/>
          <w:szCs w:val="28"/>
        </w:rPr>
        <w:t xml:space="preserve"> в виде графических конструкций и требуют текстового выражения. Визуальные средства дополн</w:t>
      </w:r>
      <w:r w:rsidR="00B8093D">
        <w:rPr>
          <w:rFonts w:ascii="Times New Roman" w:hAnsi="Times New Roman" w:cs="Times New Roman"/>
          <w:sz w:val="28"/>
          <w:szCs w:val="28"/>
        </w:rPr>
        <w:t>яются специальными программами -</w:t>
      </w:r>
      <w:r w:rsidR="00B8093D" w:rsidRPr="00B8093D">
        <w:rPr>
          <w:rFonts w:ascii="Times New Roman" w:hAnsi="Times New Roman" w:cs="Times New Roman"/>
          <w:sz w:val="28"/>
          <w:szCs w:val="28"/>
        </w:rPr>
        <w:t xml:space="preserve"> "скриптами", написанными на различных языках программирования.</w:t>
      </w:r>
    </w:p>
    <w:p w:rsidR="00BD1C11" w:rsidDel="00BD1C11" w:rsidRDefault="00A763FE" w:rsidP="00E66DE0">
      <w:pPr>
        <w:spacing w:line="360" w:lineRule="auto"/>
        <w:ind w:firstLine="680"/>
        <w:rPr>
          <w:del w:id="45" w:author="Lofkes" w:date="2019-05-19T21:27:00Z"/>
          <w:moveTo w:id="46" w:author="Lofkes" w:date="2019-05-19T21:27:00Z"/>
          <w:rFonts w:ascii="Times New Roman" w:hAnsi="Times New Roman" w:cs="Times New Roman"/>
          <w:sz w:val="28"/>
          <w:szCs w:val="28"/>
        </w:rPr>
      </w:pPr>
      <w:r w:rsidRPr="00A763FE">
        <w:rPr>
          <w:rFonts w:ascii="Times New Roman" w:hAnsi="Times New Roman" w:cs="Times New Roman"/>
          <w:sz w:val="28"/>
          <w:szCs w:val="28"/>
        </w:rPr>
        <w:t>Само по себе программирование подразумевает не только процесс написания кода, но зачастую на это тратится большая часть времени при разработке. Только представьте, сколько усилий приходится тратить на то, чтобы держать в голове множество правил и спецификаций к конкретному языку программирования, вместо того, чтобы сосредоточиться на решаемой проблеме.</w:t>
      </w:r>
      <w:ins w:id="47" w:author="Lofkes" w:date="2019-05-19T21:27:00Z">
        <w:r w:rsidR="00BD1C11">
          <w:rPr>
            <w:rFonts w:ascii="Times New Roman" w:hAnsi="Times New Roman" w:cs="Times New Roman"/>
            <w:sz w:val="28"/>
            <w:szCs w:val="28"/>
          </w:rPr>
          <w:t xml:space="preserve"> Поэтому</w:t>
        </w:r>
      </w:ins>
      <w:r w:rsidR="002B14ED">
        <w:rPr>
          <w:rFonts w:ascii="Times New Roman" w:hAnsi="Times New Roman" w:cs="Times New Roman"/>
          <w:sz w:val="28"/>
          <w:szCs w:val="28"/>
        </w:rPr>
        <w:t xml:space="preserve"> </w:t>
      </w:r>
      <w:ins w:id="48" w:author="Lofkes" w:date="2019-05-19T21:27:00Z">
        <w:r w:rsidR="00BD1C11">
          <w:rPr>
            <w:rFonts w:ascii="Times New Roman" w:hAnsi="Times New Roman" w:cs="Times New Roman"/>
            <w:sz w:val="28"/>
            <w:szCs w:val="28"/>
          </w:rPr>
          <w:t>г</w:t>
        </w:r>
      </w:ins>
      <w:moveToRangeStart w:id="49" w:author="Lofkes" w:date="2019-05-19T21:27:00Z" w:name="move9193646"/>
      <w:moveTo w:id="50" w:author="Lofkes" w:date="2019-05-19T21:27:00Z">
        <w:del w:id="51" w:author="Lofkes" w:date="2019-05-19T21:27:00Z">
          <w:r w:rsidR="00BD1C11" w:rsidDel="00BD1C11">
            <w:rPr>
              <w:rFonts w:ascii="Times New Roman" w:hAnsi="Times New Roman" w:cs="Times New Roman"/>
              <w:sz w:val="28"/>
              <w:szCs w:val="28"/>
            </w:rPr>
            <w:delText>Г</w:delText>
          </w:r>
        </w:del>
        <w:r w:rsidR="00BD1C11">
          <w:rPr>
            <w:rFonts w:ascii="Times New Roman" w:hAnsi="Times New Roman" w:cs="Times New Roman"/>
            <w:sz w:val="28"/>
            <w:szCs w:val="28"/>
          </w:rPr>
          <w:t>лавным преимуществом является скорость написани</w:t>
        </w:r>
      </w:moveTo>
      <w:ins w:id="52" w:author="Lofkes" w:date="2019-05-19T21:27:00Z">
        <w:r w:rsidR="00BD1C11">
          <w:rPr>
            <w:rFonts w:ascii="Times New Roman" w:hAnsi="Times New Roman" w:cs="Times New Roman"/>
            <w:sz w:val="28"/>
            <w:szCs w:val="28"/>
          </w:rPr>
          <w:t>я</w:t>
        </w:r>
      </w:ins>
      <w:moveTo w:id="53" w:author="Lofkes" w:date="2019-05-19T21:27:00Z">
        <w:del w:id="54" w:author="Lofkes" w:date="2019-05-19T21:27:00Z">
          <w:r w:rsidR="00BD1C11" w:rsidDel="00BD1C11">
            <w:rPr>
              <w:rFonts w:ascii="Times New Roman" w:hAnsi="Times New Roman" w:cs="Times New Roman"/>
              <w:sz w:val="28"/>
              <w:szCs w:val="28"/>
            </w:rPr>
            <w:delText>е</w:delText>
          </w:r>
        </w:del>
        <w:r w:rsidR="00BD1C11">
          <w:rPr>
            <w:rFonts w:ascii="Times New Roman" w:hAnsi="Times New Roman" w:cs="Times New Roman"/>
            <w:sz w:val="28"/>
            <w:szCs w:val="28"/>
          </w:rPr>
          <w:t xml:space="preserve"> программ. Так как для написания программ в визуальном программировании вам не придётся тратить время на написание самого кода.</w:t>
        </w:r>
      </w:moveTo>
    </w:p>
    <w:moveToRangeEnd w:id="49"/>
    <w:p w:rsidR="00BD1C11" w:rsidRDefault="00BD1C11" w:rsidP="00E66DE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A763FE" w:rsidRPr="00424435" w:rsidRDefault="00A763FE" w:rsidP="00E66DE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763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 советуют начать разработку ПО с графического описания будущей системы, ее компонентов и связей между ними, чтобы на ранних стадиях определить более выгодную структуру системы и минимизировать возможные проблемы в будущем. Графическое представление легче для понимания, чем текстовый вариант, но может иметь свои ограничения, к тому же это все равно придется переводить в понятный компилятору код. Конечно, на маленькие приложения (какими они могут казаться вначале) это не распространяется, </w:t>
      </w:r>
      <w:r w:rsidRPr="00A763F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можно сразу приступить к написанию кода, но проблема все равно остается — нужно думать в рамках определенного языка программирования. Тем более, когда вы это делаете в давно приевшемся вам императивном стиле.</w:t>
      </w:r>
    </w:p>
    <w:p w:rsidR="00A763FE" w:rsidRDefault="00424435" w:rsidP="00E66DE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424435">
        <w:rPr>
          <w:rFonts w:ascii="Times New Roman" w:hAnsi="Times New Roman" w:cs="Times New Roman"/>
          <w:sz w:val="28"/>
          <w:szCs w:val="28"/>
        </w:rPr>
        <w:t>Языки текстового программирования научились разделять структурные блоки кода на отдельные исходные файлы, поэтому изменение одной части системы легко слить с изменением в другом. Визуальные инструменты обычно сохраняют результат по принципу «одна диаграмма на один файл», что означает, что слияния становятся проблематичными, и еще сложнее, если семантическое значение «диффа» трудно анализировать.</w:t>
      </w:r>
    </w:p>
    <w:p w:rsidR="00424435" w:rsidRDefault="00424435" w:rsidP="00E66DE0">
      <w:pPr>
        <w:spacing w:line="360" w:lineRule="auto"/>
        <w:ind w:firstLine="680"/>
        <w:rPr>
          <w:ins w:id="55" w:author="Lofkes" w:date="2019-05-19T22:17:00Z"/>
          <w:rFonts w:ascii="Times New Roman" w:hAnsi="Times New Roman" w:cs="Times New Roman"/>
          <w:sz w:val="28"/>
          <w:szCs w:val="28"/>
        </w:rPr>
      </w:pPr>
      <w:r w:rsidRPr="00424435">
        <w:rPr>
          <w:rFonts w:ascii="Times New Roman" w:hAnsi="Times New Roman" w:cs="Times New Roman"/>
          <w:sz w:val="28"/>
          <w:szCs w:val="28"/>
        </w:rPr>
        <w:t>Отсутствие хорошего контроля над версиями — еще один серьезный недостаток большинства инструментов визуального программирования.</w:t>
      </w:r>
    </w:p>
    <w:p w:rsidR="00922F9C" w:rsidRPr="00E66DE0" w:rsidRDefault="00922F9C" w:rsidP="00E66DE0">
      <w:pPr>
        <w:spacing w:line="360" w:lineRule="auto"/>
        <w:ind w:firstLine="680"/>
        <w:rPr>
          <w:ins w:id="56" w:author="Lofkes" w:date="2019-05-19T22:05:00Z"/>
          <w:rFonts w:ascii="Times New Roman" w:hAnsi="Times New Roman" w:cs="Times New Roman"/>
          <w:sz w:val="28"/>
          <w:szCs w:val="28"/>
        </w:rPr>
      </w:pPr>
      <w:ins w:id="57" w:author="Lofkes" w:date="2019-05-19T22:18:00Z">
        <w:r>
          <w:rPr>
            <w:rFonts w:ascii="Times New Roman" w:hAnsi="Times New Roman" w:cs="Times New Roman"/>
            <w:sz w:val="28"/>
            <w:szCs w:val="28"/>
          </w:rPr>
          <w:t xml:space="preserve">Благодаря связям </w:t>
        </w:r>
      </w:ins>
      <w:ins w:id="58" w:author="Lofkes" w:date="2019-05-19T22:17:00Z">
        <w:r w:rsidRPr="00E66DE0">
          <w:rPr>
            <w:rFonts w:ascii="Times New Roman" w:hAnsi="Times New Roman" w:cs="Times New Roman"/>
            <w:sz w:val="28"/>
            <w:szCs w:val="28"/>
          </w:rPr>
          <w:t>с</w:t>
        </w:r>
        <w:r w:rsidRPr="00922F9C">
          <w:rPr>
            <w:rFonts w:ascii="Times New Roman" w:hAnsi="Times New Roman" w:cs="Times New Roman"/>
            <w:sz w:val="28"/>
            <w:szCs w:val="28"/>
            <w:rPrChange w:id="59" w:author="Lofkes" w:date="2019-05-19T22:17:00Z">
              <w:rPr/>
            </w:rPrChange>
          </w:rPr>
          <w:t>ам принцип по</w:t>
        </w:r>
        <w:r w:rsidRPr="00E66DE0">
          <w:rPr>
            <w:rFonts w:ascii="Times New Roman" w:hAnsi="Times New Roman" w:cs="Times New Roman"/>
            <w:sz w:val="28"/>
            <w:szCs w:val="28"/>
          </w:rPr>
          <w:t>строения логики с</w:t>
        </w:r>
      </w:ins>
      <w:ins w:id="60" w:author="Lofkes" w:date="2019-05-19T22:18:00Z">
        <w:r>
          <w:rPr>
            <w:rFonts w:ascii="Times New Roman" w:hAnsi="Times New Roman" w:cs="Times New Roman"/>
            <w:sz w:val="28"/>
            <w:szCs w:val="28"/>
          </w:rPr>
          <w:t xml:space="preserve"> их</w:t>
        </w:r>
      </w:ins>
      <w:ins w:id="61" w:author="Lofkes" w:date="2019-05-19T22:17:00Z">
        <w:r w:rsidRPr="00E66DE0">
          <w:rPr>
            <w:rFonts w:ascii="Times New Roman" w:hAnsi="Times New Roman" w:cs="Times New Roman"/>
            <w:sz w:val="28"/>
            <w:szCs w:val="28"/>
          </w:rPr>
          <w:t xml:space="preserve"> помощью </w:t>
        </w:r>
        <w:r w:rsidRPr="00922F9C">
          <w:rPr>
            <w:rFonts w:ascii="Times New Roman" w:hAnsi="Times New Roman" w:cs="Times New Roman"/>
            <w:sz w:val="28"/>
            <w:szCs w:val="28"/>
            <w:rPrChange w:id="62" w:author="Lofkes" w:date="2019-05-19T22:17:00Z">
              <w:rPr/>
            </w:rPrChange>
          </w:rPr>
          <w:t xml:space="preserve"> интуитивно понятен большинству людей, которые</w:t>
        </w:r>
      </w:ins>
      <w:ins w:id="63" w:author="Lofkes" w:date="2019-05-19T22:18:00Z">
        <w:r>
          <w:rPr>
            <w:rFonts w:ascii="Times New Roman" w:hAnsi="Times New Roman" w:cs="Times New Roman"/>
            <w:sz w:val="28"/>
            <w:szCs w:val="28"/>
          </w:rPr>
          <w:t>, возможно,</w:t>
        </w:r>
      </w:ins>
      <w:ins w:id="64" w:author="Lofkes" w:date="2019-05-19T22:17:00Z">
        <w:r w:rsidRPr="00922F9C">
          <w:rPr>
            <w:rFonts w:ascii="Times New Roman" w:hAnsi="Times New Roman" w:cs="Times New Roman"/>
            <w:sz w:val="28"/>
            <w:szCs w:val="28"/>
            <w:rPrChange w:id="65" w:author="Lofkes" w:date="2019-05-19T22:17:00Z">
              <w:rPr/>
            </w:rPrChange>
          </w:rPr>
          <w:t xml:space="preserve"> никогда</w:t>
        </w:r>
      </w:ins>
      <w:ins w:id="66" w:author="Lofkes" w:date="2019-05-19T22:18:00Z">
        <w:r>
          <w:rPr>
            <w:rFonts w:ascii="Times New Roman" w:hAnsi="Times New Roman" w:cs="Times New Roman"/>
            <w:sz w:val="28"/>
            <w:szCs w:val="28"/>
          </w:rPr>
          <w:t xml:space="preserve"> и</w:t>
        </w:r>
      </w:ins>
      <w:ins w:id="67" w:author="Lofkes" w:date="2019-05-19T22:17:00Z">
        <w:r w:rsidRPr="00922F9C">
          <w:rPr>
            <w:rFonts w:ascii="Times New Roman" w:hAnsi="Times New Roman" w:cs="Times New Roman"/>
            <w:sz w:val="28"/>
            <w:szCs w:val="28"/>
            <w:rPrChange w:id="68" w:author="Lofkes" w:date="2019-05-19T22:17:00Z">
              <w:rPr/>
            </w:rPrChange>
          </w:rPr>
          <w:t xml:space="preserve"> не пробовали ничег</w:t>
        </w:r>
        <w:r w:rsidRPr="00E66DE0">
          <w:rPr>
            <w:rFonts w:ascii="Times New Roman" w:hAnsi="Times New Roman" w:cs="Times New Roman"/>
            <w:sz w:val="28"/>
            <w:szCs w:val="28"/>
          </w:rPr>
          <w:t>о программировать. Вот есть связь</w:t>
        </w:r>
        <w:r w:rsidRPr="00922F9C">
          <w:rPr>
            <w:rFonts w:ascii="Times New Roman" w:hAnsi="Times New Roman" w:cs="Times New Roman"/>
            <w:sz w:val="28"/>
            <w:szCs w:val="28"/>
            <w:rPrChange w:id="69" w:author="Lofkes" w:date="2019-05-19T22:17:00Z">
              <w:rPr/>
            </w:rPrChange>
          </w:rPr>
          <w:t>, отвечающ</w:t>
        </w:r>
        <w:r w:rsidRPr="00E66DE0">
          <w:rPr>
            <w:rFonts w:ascii="Times New Roman" w:hAnsi="Times New Roman" w:cs="Times New Roman"/>
            <w:sz w:val="28"/>
            <w:szCs w:val="28"/>
          </w:rPr>
          <w:t>ая за перемещение, вот есть связь</w:t>
        </w:r>
        <w:r w:rsidRPr="00922F9C">
          <w:rPr>
            <w:rFonts w:ascii="Times New Roman" w:hAnsi="Times New Roman" w:cs="Times New Roman"/>
            <w:sz w:val="28"/>
            <w:szCs w:val="28"/>
            <w:rPrChange w:id="70" w:author="Lofkes" w:date="2019-05-19T22:17:00Z">
              <w:rPr/>
            </w:rPrChange>
          </w:rPr>
          <w:t xml:space="preserve">, которая запускает цепочку логики. Если их соединить, то объект начнёт </w:t>
        </w:r>
      </w:ins>
      <w:ins w:id="71" w:author="Lofkes" w:date="2019-05-19T22:20:00Z">
        <w:r w:rsidR="00B268A3">
          <w:rPr>
            <w:rFonts w:ascii="Times New Roman" w:hAnsi="Times New Roman" w:cs="Times New Roman"/>
            <w:sz w:val="28"/>
            <w:szCs w:val="28"/>
          </w:rPr>
          <w:t xml:space="preserve">совершать </w:t>
        </w:r>
      </w:ins>
      <w:ins w:id="72" w:author="Lofkes" w:date="2019-05-19T22:17:00Z">
        <w:r w:rsidR="00B268A3" w:rsidRPr="00E66DE0">
          <w:rPr>
            <w:rFonts w:ascii="Times New Roman" w:hAnsi="Times New Roman" w:cs="Times New Roman"/>
            <w:sz w:val="28"/>
            <w:szCs w:val="28"/>
          </w:rPr>
          <w:t>перемещение</w:t>
        </w:r>
        <w:r w:rsidRPr="00922F9C">
          <w:rPr>
            <w:rFonts w:ascii="Times New Roman" w:hAnsi="Times New Roman" w:cs="Times New Roman"/>
            <w:sz w:val="28"/>
            <w:szCs w:val="28"/>
            <w:rPrChange w:id="73" w:author="Lofkes" w:date="2019-05-19T22:17:00Z">
              <w:rPr/>
            </w:rPrChange>
          </w:rPr>
          <w:t>.</w:t>
        </w:r>
      </w:ins>
      <w:ins w:id="74" w:author="Lofkes" w:date="2019-05-19T22:18:00Z">
        <w:r w:rsidR="00B268A3" w:rsidRPr="00E66DE0">
          <w:rPr>
            <w:rFonts w:ascii="Times New Roman" w:hAnsi="Times New Roman" w:cs="Times New Roman"/>
            <w:sz w:val="28"/>
            <w:szCs w:val="28"/>
          </w:rPr>
          <w:t>Можно сравнить с конструктором для детей. И по такому принципу</w:t>
        </w:r>
        <w:r w:rsidRPr="00922F9C">
          <w:rPr>
            <w:rFonts w:ascii="Times New Roman" w:hAnsi="Times New Roman" w:cs="Times New Roman"/>
            <w:sz w:val="28"/>
            <w:szCs w:val="28"/>
            <w:rPrChange w:id="75" w:author="Lofkes" w:date="2019-05-19T22:18:00Z">
              <w:rPr/>
            </w:rPrChange>
          </w:rPr>
          <w:t xml:space="preserve"> из простых действий, соединённых по порядку, получается целостный кусок логики.</w:t>
        </w:r>
      </w:ins>
    </w:p>
    <w:p w:rsidR="00AE42BA" w:rsidRDefault="00AE42BA" w:rsidP="00E66DE0">
      <w:pPr>
        <w:spacing w:line="360" w:lineRule="auto"/>
        <w:ind w:firstLine="680"/>
        <w:rPr>
          <w:ins w:id="76" w:author="Lofkes" w:date="2019-05-19T22:09:00Z"/>
          <w:rFonts w:ascii="Times New Roman" w:hAnsi="Times New Roman" w:cs="Times New Roman"/>
          <w:sz w:val="28"/>
          <w:szCs w:val="28"/>
        </w:rPr>
      </w:pPr>
      <w:ins w:id="77" w:author="Lofkes" w:date="2019-05-19T22:06:00Z">
        <w:r>
          <w:rPr>
            <w:rFonts w:ascii="Times New Roman" w:hAnsi="Times New Roman" w:cs="Times New Roman"/>
            <w:sz w:val="28"/>
            <w:szCs w:val="28"/>
          </w:rPr>
          <w:t xml:space="preserve">Если неаккуратно проектировать программу то могут получаться так называемые «макароны» - </w:t>
        </w:r>
        <w:r w:rsidRPr="00E66DE0">
          <w:rPr>
            <w:rFonts w:ascii="Times New Roman" w:hAnsi="Times New Roman" w:cs="Times New Roman"/>
            <w:sz w:val="28"/>
            <w:szCs w:val="28"/>
          </w:rPr>
          <w:t>и</w:t>
        </w:r>
        <w:r w:rsidRPr="00AE42BA">
          <w:rPr>
            <w:rFonts w:ascii="Times New Roman" w:hAnsi="Times New Roman" w:cs="Times New Roman"/>
            <w:sz w:val="28"/>
            <w:szCs w:val="28"/>
            <w:rPrChange w:id="78" w:author="Lofkes" w:date="2019-05-19T22:06:00Z">
              <w:rPr/>
            </w:rPrChange>
          </w:rPr>
          <w:t>менно так называют то безумие</w:t>
        </w:r>
      </w:ins>
      <w:ins w:id="79" w:author="Lofkes" w:date="2019-05-19T22:09:00Z">
        <w:r w:rsidR="003E0321">
          <w:rPr>
            <w:rFonts w:ascii="Times New Roman" w:hAnsi="Times New Roman" w:cs="Times New Roman"/>
            <w:sz w:val="28"/>
            <w:szCs w:val="28"/>
          </w:rPr>
          <w:t xml:space="preserve"> что получается</w:t>
        </w:r>
      </w:ins>
      <w:ins w:id="80" w:author="Lofkes" w:date="2019-05-19T22:06:00Z">
        <w:r w:rsidRPr="00AE42BA">
          <w:rPr>
            <w:rFonts w:ascii="Times New Roman" w:hAnsi="Times New Roman" w:cs="Times New Roman"/>
            <w:sz w:val="28"/>
            <w:szCs w:val="28"/>
            <w:rPrChange w:id="81" w:author="Lofkes" w:date="2019-05-19T22:06:00Z">
              <w:rPr/>
            </w:rPrChange>
          </w:rPr>
          <w:t xml:space="preserve"> из запутанных связей и нодов.</w:t>
        </w:r>
        <w:r w:rsidRPr="00E66DE0">
          <w:rPr>
            <w:rFonts w:ascii="Times New Roman" w:hAnsi="Times New Roman" w:cs="Times New Roman"/>
            <w:sz w:val="28"/>
            <w:szCs w:val="28"/>
          </w:rPr>
          <w:t xml:space="preserve"> При написании массив</w:t>
        </w:r>
      </w:ins>
      <w:ins w:id="82" w:author="Lofkes" w:date="2019-05-19T22:09:00Z">
        <w:r w:rsidR="003E0321">
          <w:rPr>
            <w:rFonts w:ascii="Times New Roman" w:hAnsi="Times New Roman" w:cs="Times New Roman"/>
            <w:sz w:val="28"/>
            <w:szCs w:val="28"/>
          </w:rPr>
          <w:t>н</w:t>
        </w:r>
      </w:ins>
      <w:ins w:id="83" w:author="Lofkes" w:date="2019-05-19T22:06:00Z">
        <w:r w:rsidRPr="00E66DE0">
          <w:rPr>
            <w:rFonts w:ascii="Times New Roman" w:hAnsi="Times New Roman" w:cs="Times New Roman"/>
            <w:sz w:val="28"/>
            <w:szCs w:val="28"/>
          </w:rPr>
          <w:t xml:space="preserve">ой логики с кучей связей </w:t>
        </w:r>
        <w:r w:rsidRPr="00AE42BA">
          <w:rPr>
            <w:rFonts w:ascii="Times New Roman" w:hAnsi="Times New Roman" w:cs="Times New Roman"/>
            <w:sz w:val="28"/>
            <w:szCs w:val="28"/>
            <w:rPrChange w:id="84" w:author="Lofkes" w:date="2019-05-19T22:06:00Z">
              <w:rPr/>
            </w:rPrChange>
          </w:rPr>
          <w:t>велик шанс получить настоящую кашу, которую очень тяжело разобрать</w:t>
        </w:r>
      </w:ins>
      <w:ins w:id="85" w:author="Lofkes" w:date="2019-05-19T22:07:00Z">
        <w:r>
          <w:rPr>
            <w:rFonts w:ascii="Times New Roman" w:hAnsi="Times New Roman" w:cs="Times New Roman"/>
            <w:sz w:val="28"/>
            <w:szCs w:val="28"/>
          </w:rPr>
          <w:t xml:space="preserve"> и в которой трудно работать</w:t>
        </w:r>
      </w:ins>
      <w:ins w:id="86" w:author="Lofkes" w:date="2019-05-19T22:06:00Z">
        <w:r w:rsidR="003E0321" w:rsidRPr="00E66DE0">
          <w:rPr>
            <w:rFonts w:ascii="Times New Roman" w:hAnsi="Times New Roman" w:cs="Times New Roman"/>
            <w:sz w:val="28"/>
            <w:szCs w:val="28"/>
          </w:rPr>
          <w:t xml:space="preserve">. От этой проблемы практически невозможно избавиться, единственное, что остаётся </w:t>
        </w:r>
      </w:ins>
      <w:ins w:id="87" w:author="Lofkes" w:date="2019-05-19T22:10:00Z">
        <w:r w:rsidR="003E0321">
          <w:rPr>
            <w:rFonts w:ascii="Times New Roman" w:hAnsi="Times New Roman" w:cs="Times New Roman"/>
            <w:sz w:val="28"/>
            <w:szCs w:val="28"/>
          </w:rPr>
          <w:t>–</w:t>
        </w:r>
      </w:ins>
      <w:ins w:id="88" w:author="Lofkes" w:date="2019-05-19T22:06:00Z">
        <w:r w:rsidR="003E0321" w:rsidRPr="00E66DE0">
          <w:rPr>
            <w:rFonts w:ascii="Times New Roman" w:hAnsi="Times New Roman" w:cs="Times New Roman"/>
            <w:sz w:val="28"/>
            <w:szCs w:val="28"/>
          </w:rPr>
          <w:t xml:space="preserve"> посоветовать </w:t>
        </w:r>
        <w:r w:rsidRPr="00AE42BA">
          <w:rPr>
            <w:rFonts w:ascii="Times New Roman" w:hAnsi="Times New Roman" w:cs="Times New Roman"/>
            <w:sz w:val="28"/>
            <w:szCs w:val="28"/>
            <w:rPrChange w:id="89" w:author="Lofkes" w:date="2019-05-19T22:06:00Z">
              <w:rPr/>
            </w:rPrChange>
          </w:rPr>
          <w:t>использовать инструменты выравнивания и комментировать все блоки кода без исключения. Так шанс запутаться будет ниже</w:t>
        </w:r>
      </w:ins>
    </w:p>
    <w:p w:rsidR="00AE42BA" w:rsidRDefault="003E0321" w:rsidP="00E66DE0">
      <w:pPr>
        <w:spacing w:line="360" w:lineRule="auto"/>
        <w:ind w:firstLine="680"/>
        <w:rPr>
          <w:ins w:id="90" w:author="Lofkes" w:date="2019-05-19T22:22:00Z"/>
          <w:rFonts w:ascii="Times New Roman" w:hAnsi="Times New Roman" w:cs="Times New Roman"/>
          <w:sz w:val="28"/>
          <w:szCs w:val="28"/>
        </w:rPr>
      </w:pPr>
      <w:ins w:id="91" w:author="Lofkes" w:date="2019-05-19T22:09:00Z">
        <w:r w:rsidRPr="00E66DE0">
          <w:rPr>
            <w:rFonts w:ascii="Times New Roman" w:hAnsi="Times New Roman" w:cs="Times New Roman"/>
            <w:sz w:val="28"/>
            <w:szCs w:val="28"/>
          </w:rPr>
          <w:t>Кажется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92" w:author="Lofkes" w:date="2019-05-19T22:09:00Z">
              <w:rPr/>
            </w:rPrChange>
          </w:rPr>
          <w:t xml:space="preserve"> визуальное программирование должно быстрее восприниматься и легче </w:t>
        </w:r>
        <w:r w:rsidRPr="00E66DE0">
          <w:rPr>
            <w:rFonts w:ascii="Times New Roman" w:hAnsi="Times New Roman" w:cs="Times New Roman"/>
            <w:sz w:val="28"/>
            <w:szCs w:val="28"/>
          </w:rPr>
          <w:t>пониматься. Но это не совсем правда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93" w:author="Lofkes" w:date="2019-05-19T22:09:00Z">
              <w:rPr/>
            </w:rPrChange>
          </w:rPr>
          <w:t>. Те</w:t>
        </w:r>
      </w:ins>
      <w:ins w:id="94" w:author="Lofkes" w:date="2019-05-19T22:14:00Z">
        <w:r>
          <w:rPr>
            <w:rFonts w:ascii="Times New Roman" w:hAnsi="Times New Roman" w:cs="Times New Roman"/>
            <w:sz w:val="28"/>
            <w:szCs w:val="28"/>
          </w:rPr>
          <w:t>м</w:t>
        </w:r>
      </w:ins>
      <w:ins w:id="95" w:author="Lofkes" w:date="2019-05-19T22:09:00Z">
        <w:r w:rsidR="00AE42BA" w:rsidRPr="00AE42BA">
          <w:rPr>
            <w:rFonts w:ascii="Times New Roman" w:hAnsi="Times New Roman" w:cs="Times New Roman"/>
            <w:sz w:val="28"/>
            <w:szCs w:val="28"/>
            <w:rPrChange w:id="96" w:author="Lofkes" w:date="2019-05-19T22:09:00Z">
              <w:rPr/>
            </w:rPrChange>
          </w:rPr>
          <w:t xml:space="preserve">, кто привык к написанию 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97" w:author="Lofkes" w:date="2019-05-19T22:09:00Z">
              <w:rPr/>
            </w:rPrChange>
          </w:rPr>
          <w:lastRenderedPageBreak/>
          <w:t>кода в класси</w:t>
        </w:r>
        <w:r w:rsidRPr="00E66DE0">
          <w:rPr>
            <w:rFonts w:ascii="Times New Roman" w:hAnsi="Times New Roman" w:cs="Times New Roman"/>
            <w:sz w:val="28"/>
            <w:szCs w:val="28"/>
          </w:rPr>
          <w:t>ческом варианте будет непривычно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98" w:author="Lofkes" w:date="2019-05-19T22:09:00Z">
              <w:rPr/>
            </w:rPrChange>
          </w:rPr>
          <w:t>, что на том же количестве пространства экрана умещается раз в 10 меньше информации. Если в обычном варианте вы просто читаете стро</w:t>
        </w:r>
        <w:r w:rsidRPr="00E66DE0">
          <w:rPr>
            <w:rFonts w:ascii="Times New Roman" w:hAnsi="Times New Roman" w:cs="Times New Roman"/>
            <w:sz w:val="28"/>
            <w:szCs w:val="28"/>
          </w:rPr>
          <w:t>чку за строчкой, то в визуальной среде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99" w:author="Lofkes" w:date="2019-05-19T22:09:00Z">
              <w:rPr/>
            </w:rPrChange>
          </w:rPr>
          <w:t xml:space="preserve"> вам пон</w:t>
        </w:r>
        <w:r w:rsidRPr="00E66DE0">
          <w:rPr>
            <w:rFonts w:ascii="Times New Roman" w:hAnsi="Times New Roman" w:cs="Times New Roman"/>
            <w:sz w:val="28"/>
            <w:szCs w:val="28"/>
          </w:rPr>
          <w:t>адобится постоянно перемещать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100" w:author="Lofkes" w:date="2019-05-19T22:09:00Z">
              <w:rPr/>
            </w:rPrChange>
          </w:rPr>
          <w:t xml:space="preserve"> рабочее пространство, чтобы изучить даже небольшое количество кода.</w:t>
        </w:r>
      </w:ins>
    </w:p>
    <w:p w:rsidR="00B268A3" w:rsidRPr="00E66DE0" w:rsidRDefault="00B268A3" w:rsidP="00E66DE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ins w:id="101" w:author="Lofkes" w:date="2019-05-19T22:22:00Z">
        <w:r w:rsidRPr="00B268A3">
          <w:rPr>
            <w:rFonts w:ascii="Times New Roman" w:hAnsi="Times New Roman" w:cs="Times New Roman"/>
            <w:sz w:val="28"/>
            <w:szCs w:val="28"/>
            <w:rPrChange w:id="102" w:author="Lofkes" w:date="2019-05-19T22:23:00Z">
              <w:rPr/>
            </w:rPrChange>
          </w:rPr>
          <w:t>Все</w:t>
        </w:r>
        <w:r w:rsidRPr="00B268A3">
          <w:rPr>
            <w:rFonts w:ascii="Times New Roman" w:hAnsi="Times New Roman" w:cs="Times New Roman"/>
            <w:sz w:val="28"/>
            <w:szCs w:val="28"/>
            <w:rPrChange w:id="103" w:author="Lofkes" w:date="2019-05-19T22:23:00Z">
              <w:rPr/>
            </w:rPrChange>
          </w:rPr>
          <w:t xml:space="preserve"> вышеописанные недочёты </w:t>
        </w:r>
        <w:r w:rsidRPr="00B268A3">
          <w:rPr>
            <w:rFonts w:ascii="Times New Roman" w:hAnsi="Times New Roman" w:cs="Times New Roman"/>
            <w:sz w:val="28"/>
            <w:szCs w:val="28"/>
            <w:rPrChange w:id="104" w:author="Lofkes" w:date="2019-05-19T22:23:00Z">
              <w:rPr/>
            </w:rPrChange>
          </w:rPr>
          <w:t>компенсируются удобством</w:t>
        </w:r>
        <w:r w:rsidRPr="00B268A3">
          <w:rPr>
            <w:rFonts w:ascii="Times New Roman" w:hAnsi="Times New Roman" w:cs="Times New Roman"/>
            <w:sz w:val="28"/>
            <w:szCs w:val="28"/>
            <w:rPrChange w:id="105" w:author="Lofkes" w:date="2019-05-19T22:23:00Z">
              <w:rPr/>
            </w:rPrChange>
          </w:rPr>
          <w:t xml:space="preserve"> и скоростью создания кода или</w:t>
        </w:r>
        <w:r w:rsidRPr="00B268A3">
          <w:rPr>
            <w:rFonts w:ascii="Times New Roman" w:hAnsi="Times New Roman" w:cs="Times New Roman"/>
            <w:sz w:val="28"/>
            <w:szCs w:val="28"/>
            <w:rPrChange w:id="106" w:author="Lofkes" w:date="2019-05-19T22:23:00Z">
              <w:rPr/>
            </w:rPrChange>
          </w:rPr>
          <w:t xml:space="preserve"> уже придуманы способы их устранения. Так что каждый </w:t>
        </w:r>
      </w:ins>
      <w:ins w:id="107" w:author="Lofkes" w:date="2019-05-19T22:23:00Z">
        <w:r>
          <w:rPr>
            <w:rFonts w:ascii="Times New Roman" w:hAnsi="Times New Roman" w:cs="Times New Roman"/>
            <w:sz w:val="28"/>
            <w:szCs w:val="28"/>
          </w:rPr>
          <w:t xml:space="preserve">  пользователь </w:t>
        </w:r>
      </w:ins>
      <w:ins w:id="108" w:author="Lofkes" w:date="2019-05-19T22:22:00Z">
        <w:r w:rsidRPr="00B268A3">
          <w:rPr>
            <w:rFonts w:ascii="Times New Roman" w:hAnsi="Times New Roman" w:cs="Times New Roman"/>
            <w:sz w:val="28"/>
            <w:szCs w:val="28"/>
            <w:rPrChange w:id="109" w:author="Lofkes" w:date="2019-05-19T22:23:00Z">
              <w:rPr/>
            </w:rPrChange>
          </w:rPr>
          <w:t>решает сам насколько удобна эта система.</w:t>
        </w:r>
      </w:ins>
    </w:p>
    <w:p w:rsidR="00A62A59" w:rsidRPr="005D37F5" w:rsidRDefault="00A62A59" w:rsidP="005D37F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FC6461" w:rsidRDefault="00FC6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6461" w:rsidRDefault="00FC6461" w:rsidP="00A324BB">
      <w:pPr>
        <w:pStyle w:val="1"/>
        <w:numPr>
          <w:ilvl w:val="0"/>
          <w:numId w:val="7"/>
        </w:numPr>
        <w:jc w:val="center"/>
      </w:pPr>
      <w:bookmarkStart w:id="110" w:name="_Toc9197104"/>
      <w:r>
        <w:lastRenderedPageBreak/>
        <w:t>Применение визуального программирования</w:t>
      </w:r>
      <w:bookmarkEnd w:id="110"/>
    </w:p>
    <w:p w:rsidR="00FC6461" w:rsidRDefault="00FC6461" w:rsidP="00FC6461"/>
    <w:p w:rsidR="00FC6461" w:rsidRDefault="00FC6461" w:rsidP="00FC6461"/>
    <w:p w:rsidR="00FC6461" w:rsidRDefault="00FC6461" w:rsidP="00FC6461"/>
    <w:p w:rsidR="00FC6461" w:rsidRPr="00FC6461" w:rsidRDefault="00FC6461" w:rsidP="00A324BB">
      <w:pPr>
        <w:pStyle w:val="2"/>
        <w:numPr>
          <w:ilvl w:val="1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11" w:name="_Toc9197105"/>
      <w:r w:rsidRPr="00FC6461">
        <w:rPr>
          <w:rFonts w:ascii="Times New Roman" w:hAnsi="Times New Roman" w:cs="Times New Roman"/>
          <w:sz w:val="28"/>
          <w:szCs w:val="28"/>
        </w:rPr>
        <w:t>Создание игр</w:t>
      </w:r>
      <w:bookmarkEnd w:id="111"/>
    </w:p>
    <w:p w:rsidR="00FC6461" w:rsidRDefault="00FC6461" w:rsidP="00FC6461"/>
    <w:p w:rsidR="00FC6461" w:rsidRDefault="00FC6461" w:rsidP="00FC6461">
      <w:pPr>
        <w:rPr>
          <w:ins w:id="112" w:author="Lofkes" w:date="2019-05-19T21:51:00Z"/>
        </w:rPr>
      </w:pPr>
    </w:p>
    <w:p w:rsidR="00DC7310" w:rsidRDefault="00DC7310" w:rsidP="00FC6461">
      <w:pPr>
        <w:rPr>
          <w:ins w:id="113" w:author="Lofkes" w:date="2019-05-19T21:58:00Z"/>
        </w:rPr>
      </w:pPr>
    </w:p>
    <w:p w:rsidR="00506861" w:rsidRPr="00AE42BA" w:rsidRDefault="00EB3AC8" w:rsidP="00506861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rPrChange w:id="114" w:author="Lofkes" w:date="2019-05-19T21:59:00Z">
            <w:rPr/>
          </w:rPrChange>
        </w:rPr>
        <w:pPrChange w:id="115" w:author="Lofkes" w:date="2019-05-19T22:42:00Z">
          <w:pPr/>
        </w:pPrChange>
      </w:pPr>
      <w:ins w:id="116" w:author="Lofkes" w:date="2019-05-19T21:58:00Z">
        <w:r w:rsidRPr="00E66DE0">
          <w:rPr>
            <w:rFonts w:ascii="Times New Roman" w:hAnsi="Times New Roman" w:cs="Times New Roman"/>
            <w:sz w:val="28"/>
            <w:szCs w:val="28"/>
          </w:rPr>
          <w:t>В</w:t>
        </w:r>
        <w:r w:rsidR="00AE42BA" w:rsidRPr="00AE42BA">
          <w:rPr>
            <w:rFonts w:ascii="Times New Roman" w:hAnsi="Times New Roman" w:cs="Times New Roman"/>
            <w:sz w:val="28"/>
            <w:szCs w:val="28"/>
            <w:rPrChange w:id="117" w:author="Lofkes" w:date="2019-05-19T21:59:00Z">
              <w:rPr/>
            </w:rPrChange>
          </w:rPr>
          <w:t>изуальное программирование</w:t>
        </w:r>
      </w:ins>
      <w:ins w:id="118" w:author="Lofkes" w:date="2019-05-19T23:10:00Z">
        <w:r>
          <w:rPr>
            <w:rFonts w:ascii="Times New Roman" w:hAnsi="Times New Roman" w:cs="Times New Roman"/>
            <w:sz w:val="28"/>
            <w:szCs w:val="28"/>
          </w:rPr>
          <w:t xml:space="preserve"> также используется для создания игр</w:t>
        </w:r>
      </w:ins>
      <w:ins w:id="119" w:author="Lofkes" w:date="2019-05-19T21:58:00Z">
        <w:r w:rsidR="00AE42BA" w:rsidRPr="00E66DE0">
          <w:rPr>
            <w:rFonts w:ascii="Times New Roman" w:hAnsi="Times New Roman" w:cs="Times New Roman"/>
            <w:sz w:val="28"/>
            <w:szCs w:val="28"/>
          </w:rPr>
          <w:t>.</w:t>
        </w:r>
      </w:ins>
      <w:ins w:id="120" w:author="Lofkes" w:date="2019-05-19T21:59:00Z">
        <w:r w:rsidR="00AE42BA">
          <w:rPr>
            <w:rFonts w:ascii="Times New Roman" w:hAnsi="Times New Roman" w:cs="Times New Roman"/>
            <w:sz w:val="28"/>
            <w:szCs w:val="28"/>
          </w:rPr>
          <w:t xml:space="preserve"> Примером может послужить </w:t>
        </w:r>
        <w:r w:rsidR="00AE42BA">
          <w:rPr>
            <w:rFonts w:ascii="Times New Roman" w:hAnsi="Times New Roman" w:cs="Times New Roman"/>
            <w:sz w:val="28"/>
            <w:szCs w:val="28"/>
            <w:lang w:val="en-US"/>
          </w:rPr>
          <w:t xml:space="preserve">Unreal Engine 4. Это игровой движок, разработанный и до сих пор поддерживаемый компанией </w:t>
        </w:r>
      </w:ins>
      <w:ins w:id="121" w:author="Lofkes" w:date="2019-05-19T22:00:00Z">
        <w:r w:rsidR="00AE42BA">
          <w:rPr>
            <w:rFonts w:ascii="Times New Roman" w:hAnsi="Times New Roman" w:cs="Times New Roman"/>
            <w:sz w:val="28"/>
            <w:szCs w:val="28"/>
            <w:lang w:val="en-US"/>
          </w:rPr>
          <w:t>Epic Game</w:t>
        </w:r>
        <w:r w:rsidR="00AE42BA">
          <w:rPr>
            <w:rFonts w:ascii="Times New Roman" w:hAnsi="Times New Roman" w:cs="Times New Roman"/>
            <w:sz w:val="28"/>
            <w:szCs w:val="28"/>
          </w:rPr>
          <w:t>.</w:t>
        </w:r>
      </w:ins>
      <w:ins w:id="122" w:author="Lofkes" w:date="2019-05-19T22:01:00Z">
        <w:r w:rsidR="00AE42BA">
          <w:rPr>
            <w:rFonts w:ascii="Times New Roman" w:hAnsi="Times New Roman" w:cs="Times New Roman"/>
            <w:sz w:val="28"/>
            <w:szCs w:val="28"/>
          </w:rPr>
          <w:t xml:space="preserve"> Движок написан на языке </w:t>
        </w:r>
        <w:r w:rsidR="00AE42BA">
          <w:rPr>
            <w:rFonts w:ascii="Times New Roman" w:hAnsi="Times New Roman" w:cs="Times New Roman"/>
            <w:sz w:val="28"/>
            <w:szCs w:val="28"/>
            <w:lang w:val="en-US"/>
          </w:rPr>
          <w:t xml:space="preserve">C++ </w:t>
        </w:r>
        <w:r w:rsidR="00AE42BA">
          <w:rPr>
            <w:rFonts w:ascii="Times New Roman" w:hAnsi="Times New Roman" w:cs="Times New Roman"/>
            <w:sz w:val="28"/>
            <w:szCs w:val="28"/>
          </w:rPr>
          <w:t>и позволяет создавать игры для большинства операционных систем и платформ.</w:t>
        </w:r>
      </w:ins>
    </w:p>
    <w:p w:rsidR="00C50A43" w:rsidRPr="00C50A43" w:rsidDel="00DC7310" w:rsidRDefault="00C50A43" w:rsidP="00C50A43">
      <w:pPr>
        <w:spacing w:line="360" w:lineRule="auto"/>
        <w:ind w:firstLine="680"/>
        <w:rPr>
          <w:del w:id="123" w:author="Lofkes" w:date="2019-05-19T21:48:00Z"/>
          <w:rFonts w:ascii="Times New Roman" w:hAnsi="Times New Roman" w:cs="Times New Roman"/>
          <w:sz w:val="28"/>
          <w:szCs w:val="28"/>
          <w:rPrChange w:id="124" w:author="Lofkes" w:date="2019-05-19T21:44:00Z">
            <w:rPr>
              <w:del w:id="125" w:author="Lofkes" w:date="2019-05-19T21:48:00Z"/>
            </w:rPr>
          </w:rPrChange>
        </w:rPr>
        <w:pPrChange w:id="126" w:author="Lofkes" w:date="2019-05-19T21:45:00Z">
          <w:pPr/>
        </w:pPrChange>
      </w:pPr>
    </w:p>
    <w:p w:rsidR="004F1115" w:rsidRDefault="004F1115" w:rsidP="004F1115">
      <w:pPr>
        <w:spacing w:line="360" w:lineRule="auto"/>
        <w:ind w:firstLine="680"/>
        <w:rPr>
          <w:ins w:id="127" w:author="Lofkes" w:date="2019-05-19T22:42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Blueprints </w:t>
      </w:r>
      <w:r>
        <w:rPr>
          <w:rFonts w:ascii="Times New Roman" w:hAnsi="Times New Roman" w:cs="Times New Roman"/>
          <w:sz w:val="28"/>
          <w:szCs w:val="28"/>
        </w:rPr>
        <w:t xml:space="preserve">это система визуального скриптинга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Unreal Engine, основанная на концепте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узлов интерфейса для создания элементов геймплея 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Unreal Editor</w:t>
      </w:r>
      <w:r>
        <w:rPr>
          <w:rFonts w:ascii="Times New Roman" w:hAnsi="Times New Roman" w:cs="Times New Roman"/>
          <w:sz w:val="28"/>
          <w:szCs w:val="28"/>
        </w:rPr>
        <w:t>. Как и многие скриптовые языки, он используется для определения объектно-ориентированных классов или объектов в движке.</w:t>
      </w:r>
      <w:ins w:id="128" w:author="Lofkes" w:date="2019-05-19T23:11:00Z">
        <w:r w:rsidR="00EB3AC8">
          <w:rPr>
            <w:rFonts w:ascii="Times New Roman" w:hAnsi="Times New Roman" w:cs="Times New Roman"/>
            <w:sz w:val="28"/>
            <w:szCs w:val="28"/>
          </w:rPr>
          <w:t>При использовании</w:t>
        </w:r>
      </w:ins>
      <w:del w:id="129" w:author="Lofkes" w:date="2019-05-19T23:11:00Z">
        <w:r w:rsidDel="00EB3AC8">
          <w:rPr>
            <w:rFonts w:ascii="Times New Roman" w:hAnsi="Times New Roman" w:cs="Times New Roman"/>
            <w:sz w:val="28"/>
            <w:szCs w:val="28"/>
          </w:rPr>
          <w:delText>Используя</w:delText>
        </w:r>
      </w:del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UE4</w:t>
      </w:r>
      <w:r>
        <w:rPr>
          <w:rFonts w:ascii="Times New Roman" w:hAnsi="Times New Roman" w:cs="Times New Roman"/>
          <w:sz w:val="28"/>
          <w:szCs w:val="28"/>
        </w:rPr>
        <w:t xml:space="preserve">, вы часто будете замечать что объекты, определённые с </w:t>
      </w:r>
      <w:del w:id="130" w:author="Lofkes" w:date="2019-05-19T23:46:00Z">
        <w:r w:rsidDel="00DA09BD">
          <w:rPr>
            <w:rFonts w:ascii="Times New Roman" w:hAnsi="Times New Roman" w:cs="Times New Roman"/>
            <w:sz w:val="28"/>
            <w:szCs w:val="28"/>
          </w:rPr>
          <w:delText xml:space="preserve">помощью </w:delText>
        </w:r>
      </w:del>
      <w:ins w:id="131" w:author="Lofkes" w:date="2019-05-19T23:46:00Z">
        <w:r w:rsidR="00DA09BD">
          <w:rPr>
            <w:rFonts w:ascii="Times New Roman" w:hAnsi="Times New Roman" w:cs="Times New Roman"/>
            <w:sz w:val="28"/>
            <w:szCs w:val="28"/>
          </w:rPr>
          <w:t>при помощи</w:t>
        </w:r>
        <w:r w:rsidR="00DA09BD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r>
        <w:rPr>
          <w:rFonts w:ascii="Times New Roman" w:hAnsi="Times New Roman" w:cs="Times New Roman"/>
          <w:sz w:val="28"/>
          <w:szCs w:val="28"/>
          <w:lang w:val="en-US"/>
        </w:rPr>
        <w:t>Blueprint, называют</w:t>
      </w:r>
      <w:ins w:id="132" w:author="Lofkes" w:date="2019-05-19T23:11:00Z">
        <w:r w:rsidR="00EB3AC8">
          <w:rPr>
            <w:rFonts w:ascii="Times New Roman" w:hAnsi="Times New Roman" w:cs="Times New Roman"/>
            <w:sz w:val="28"/>
            <w:szCs w:val="28"/>
          </w:rPr>
          <w:t>ся</w:t>
        </w:r>
      </w:ins>
      <w:r>
        <w:rPr>
          <w:rFonts w:ascii="Times New Roman" w:hAnsi="Times New Roman" w:cs="Times New Roman"/>
          <w:sz w:val="28"/>
          <w:szCs w:val="28"/>
          <w:lang w:val="en-US"/>
        </w:rPr>
        <w:t xml:space="preserve"> просто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Blueprints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06861" w:rsidDel="00506861" w:rsidRDefault="00506861" w:rsidP="004F1115">
      <w:pPr>
        <w:spacing w:line="360" w:lineRule="auto"/>
        <w:ind w:firstLine="680"/>
        <w:rPr>
          <w:del w:id="133" w:author="Lofkes" w:date="2019-05-19T22:45:00Z"/>
          <w:rFonts w:ascii="Times New Roman" w:hAnsi="Times New Roman" w:cs="Times New Roman"/>
          <w:sz w:val="28"/>
          <w:szCs w:val="28"/>
        </w:rPr>
      </w:pPr>
    </w:p>
    <w:p w:rsidR="004F1115" w:rsidRDefault="004F1115" w:rsidP="004F1115">
      <w:pPr>
        <w:spacing w:line="360" w:lineRule="auto"/>
        <w:ind w:firstLine="680"/>
        <w:rPr>
          <w:ins w:id="134" w:author="Lofkes" w:date="2019-05-19T23:49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система чрезвычайно</w:t>
      </w:r>
      <w:r w:rsidR="00AC7CC4">
        <w:rPr>
          <w:rFonts w:ascii="Times New Roman" w:hAnsi="Times New Roman" w:cs="Times New Roman"/>
          <w:sz w:val="28"/>
          <w:szCs w:val="28"/>
        </w:rPr>
        <w:t xml:space="preserve"> гибкая и мощная, поскольку она даёт дизайнерам возможность использовать практически весь спектр концепций и инструментов, которые обычно доступны только программистам. В дополнении к этому доступна специфичная разметка </w:t>
      </w:r>
      <w:r w:rsidR="00AC7CC4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="00AC7CC4">
        <w:rPr>
          <w:rFonts w:ascii="Times New Roman" w:hAnsi="Times New Roman" w:cs="Times New Roman"/>
          <w:sz w:val="28"/>
          <w:szCs w:val="28"/>
        </w:rPr>
        <w:t xml:space="preserve"> позволяющая программистам создавать базовые системы, которые в будущем могут быть продолжены дизайнерами.</w:t>
      </w:r>
      <w:r w:rsidR="00AC7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7C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DE0" w:rsidRPr="00B101F6" w:rsidRDefault="00E66DE0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ins w:id="135" w:author="Lofkes" w:date="2019-05-19T23:49:00Z">
        <w:r>
          <w:rPr>
            <w:rFonts w:ascii="Times New Roman" w:hAnsi="Times New Roman" w:cs="Times New Roman"/>
            <w:sz w:val="28"/>
            <w:szCs w:val="28"/>
          </w:rPr>
          <w:t xml:space="preserve">Система предоставляет визуальный подход к скриптовому языку. </w:t>
        </w:r>
      </w:ins>
      <w:ins w:id="136" w:author="Lofkes" w:date="2019-05-19T23:50:00Z">
        <w:r>
          <w:rPr>
            <w:rFonts w:ascii="Times New Roman" w:hAnsi="Times New Roman" w:cs="Times New Roman"/>
            <w:sz w:val="28"/>
            <w:szCs w:val="28"/>
          </w:rPr>
          <w:t xml:space="preserve">Таким образом она разделяет многие нюансы обычных текстовых скриптовых языков, такие как </w:t>
        </w:r>
      </w:ins>
      <w:ins w:id="137" w:author="Lofkes" w:date="2019-05-19T23:56:00Z">
        <w:r w:rsidR="00362C37">
          <w:rPr>
            <w:rFonts w:ascii="Times New Roman" w:hAnsi="Times New Roman" w:cs="Times New Roman"/>
            <w:sz w:val="28"/>
            <w:szCs w:val="28"/>
          </w:rPr>
          <w:t xml:space="preserve">типизированные </w:t>
        </w:r>
        <w:bookmarkStart w:id="138" w:name="_GoBack"/>
        <w:bookmarkEnd w:id="138"/>
        <w:r w:rsidR="00362C37">
          <w:rPr>
            <w:rFonts w:ascii="Times New Roman" w:hAnsi="Times New Roman" w:cs="Times New Roman"/>
            <w:sz w:val="28"/>
            <w:szCs w:val="28"/>
          </w:rPr>
          <w:t>переменные данных, массивы, структуры и т.д.</w:t>
        </w:r>
      </w:ins>
      <w:ins w:id="139" w:author="Lofkes" w:date="2019-05-19T23:57:00Z">
        <w:r w:rsidR="00362C37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62C37">
          <w:rPr>
            <w:rFonts w:ascii="Times New Roman" w:hAnsi="Times New Roman" w:cs="Times New Roman"/>
            <w:sz w:val="28"/>
            <w:szCs w:val="28"/>
          </w:rPr>
          <w:lastRenderedPageBreak/>
          <w:t>Также</w:t>
        </w:r>
        <w:r w:rsidR="001B5295">
          <w:rPr>
            <w:rFonts w:ascii="Times New Roman" w:hAnsi="Times New Roman" w:cs="Times New Roman"/>
            <w:sz w:val="28"/>
            <w:szCs w:val="28"/>
          </w:rPr>
          <w:t xml:space="preserve"> поток выполнения работае как и должен в типичном скриптовом языке, </w:t>
        </w:r>
      </w:ins>
      <w:ins w:id="140" w:author="Lofkes" w:date="2019-05-19T23:58:00Z">
        <w:r w:rsidR="00B101F6">
          <w:rPr>
            <w:rFonts w:ascii="Times New Roman" w:hAnsi="Times New Roman" w:cs="Times New Roman"/>
            <w:sz w:val="28"/>
            <w:szCs w:val="28"/>
          </w:rPr>
          <w:t xml:space="preserve">хотя </w:t>
        </w:r>
        <w:r w:rsidR="00B101F6">
          <w:rPr>
            <w:rFonts w:ascii="Times New Roman" w:hAnsi="Times New Roman" w:cs="Times New Roman"/>
            <w:sz w:val="28"/>
            <w:szCs w:val="28"/>
            <w:lang w:val="en-US"/>
          </w:rPr>
          <w:t xml:space="preserve">Blueprints </w:t>
        </w:r>
        <w:r w:rsidR="00B101F6">
          <w:rPr>
            <w:rFonts w:ascii="Times New Roman" w:hAnsi="Times New Roman" w:cs="Times New Roman"/>
            <w:sz w:val="28"/>
            <w:szCs w:val="28"/>
          </w:rPr>
          <w:t>требуют явного линейного выполнения для каждого узла.</w:t>
        </w:r>
      </w:ins>
    </w:p>
    <w:p w:rsidR="00AC7CC4" w:rsidRDefault="00EB3AC8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ins w:id="141" w:author="Lofkes" w:date="2019-05-19T23:12:00Z">
        <w:r>
          <w:rPr>
            <w:rFonts w:ascii="Times New Roman" w:hAnsi="Times New Roman" w:cs="Times New Roman"/>
            <w:sz w:val="28"/>
            <w:szCs w:val="28"/>
          </w:rPr>
          <w:t>По своей сути</w:t>
        </w:r>
      </w:ins>
      <w:del w:id="142" w:author="Lofkes" w:date="2019-05-19T23:12:00Z">
        <w:r w:rsidR="00AC7CC4" w:rsidDel="00EB3AC8">
          <w:rPr>
            <w:rFonts w:ascii="Times New Roman" w:hAnsi="Times New Roman" w:cs="Times New Roman"/>
            <w:sz w:val="28"/>
            <w:szCs w:val="28"/>
          </w:rPr>
          <w:delText>В своей основе</w:delText>
        </w:r>
      </w:del>
      <w:r w:rsidR="00AC7CC4">
        <w:rPr>
          <w:rFonts w:ascii="Times New Roman" w:hAnsi="Times New Roman" w:cs="Times New Roman"/>
          <w:sz w:val="28"/>
          <w:szCs w:val="28"/>
        </w:rPr>
        <w:t xml:space="preserve"> </w:t>
      </w:r>
      <w:r w:rsidR="00AC7CC4">
        <w:rPr>
          <w:rFonts w:ascii="Times New Roman" w:hAnsi="Times New Roman" w:cs="Times New Roman"/>
          <w:sz w:val="28"/>
          <w:szCs w:val="28"/>
          <w:lang w:val="en-US"/>
        </w:rPr>
        <w:t xml:space="preserve">Blueprints </w:t>
      </w:r>
      <w:r w:rsidR="00AC7CC4">
        <w:rPr>
          <w:rFonts w:ascii="Times New Roman" w:hAnsi="Times New Roman" w:cs="Times New Roman"/>
          <w:sz w:val="28"/>
          <w:szCs w:val="28"/>
        </w:rPr>
        <w:t>это визуально скриптовые дополнения для создаваемой вами игры. С помощью соединения узлов, событий, функций и переменных линиями возможно создать сложные игровые элементы.</w:t>
      </w:r>
    </w:p>
    <w:p w:rsidR="009D17CD" w:rsidRPr="00E66DE0" w:rsidRDefault="00AC7CC4" w:rsidP="00E66DE0">
      <w:pPr>
        <w:spacing w:line="360" w:lineRule="auto"/>
        <w:ind w:firstLine="680"/>
        <w:rPr>
          <w:ins w:id="143" w:author="Lofkes" w:date="2019-05-19T23:16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Blueprints </w:t>
      </w:r>
      <w:r>
        <w:rPr>
          <w:rFonts w:ascii="Times New Roman" w:hAnsi="Times New Roman" w:cs="Times New Roman"/>
          <w:sz w:val="28"/>
          <w:szCs w:val="28"/>
        </w:rPr>
        <w:t xml:space="preserve">работает используя </w:t>
      </w:r>
      <w:r w:rsidR="007521BC">
        <w:rPr>
          <w:rFonts w:ascii="Times New Roman" w:hAnsi="Times New Roman" w:cs="Times New Roman"/>
          <w:sz w:val="28"/>
          <w:szCs w:val="28"/>
        </w:rPr>
        <w:t>графики</w:t>
      </w:r>
      <w:r>
        <w:rPr>
          <w:rFonts w:ascii="Times New Roman" w:hAnsi="Times New Roman" w:cs="Times New Roman"/>
          <w:sz w:val="28"/>
          <w:szCs w:val="28"/>
        </w:rPr>
        <w:t xml:space="preserve"> узлов для различных целей – строительства объектов, </w:t>
      </w:r>
      <w:r w:rsidR="00BC72DB">
        <w:rPr>
          <w:rFonts w:ascii="Times New Roman" w:hAnsi="Times New Roman" w:cs="Times New Roman"/>
          <w:sz w:val="28"/>
          <w:szCs w:val="28"/>
        </w:rPr>
        <w:t>отдельных функций и общих событий игрового процесса</w:t>
      </w:r>
      <w:r w:rsidR="007521BC">
        <w:rPr>
          <w:rFonts w:ascii="Times New Roman" w:hAnsi="Times New Roman" w:cs="Times New Roman"/>
          <w:sz w:val="28"/>
          <w:szCs w:val="28"/>
        </w:rPr>
        <w:t xml:space="preserve">, которые являются особенными для каждого </w:t>
      </w:r>
      <w:r w:rsidR="007521BC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="007521BC">
        <w:rPr>
          <w:rFonts w:ascii="Times New Roman" w:hAnsi="Times New Roman" w:cs="Times New Roman"/>
          <w:sz w:val="28"/>
          <w:szCs w:val="28"/>
        </w:rPr>
        <w:t xml:space="preserve"> для внедрения поведения и остального функционала</w:t>
      </w:r>
      <w:ins w:id="144" w:author="Lofkes" w:date="2019-05-19T23:47:00Z">
        <w:r w:rsidR="00E66DE0">
          <w:rPr>
            <w:rFonts w:ascii="Times New Roman" w:hAnsi="Times New Roman" w:cs="Times New Roman"/>
            <w:sz w:val="28"/>
            <w:szCs w:val="28"/>
          </w:rPr>
          <w:t>.</w:t>
        </w:r>
      </w:ins>
      <w:r w:rsidR="007521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6861" w:rsidRPr="00E66DE0" w:rsidRDefault="00506861" w:rsidP="00E66DE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ins w:id="145" w:author="Lofkes" w:date="2019-05-19T22:48:00Z">
        <w:r w:rsidRPr="00506861">
          <w:rPr>
            <w:rFonts w:ascii="Times New Roman" w:hAnsi="Times New Roman" w:cs="Times New Roman"/>
            <w:sz w:val="28"/>
            <w:szCs w:val="28"/>
            <w:rPrChange w:id="146" w:author="Lofkes" w:date="2019-05-19T22:48:00Z">
              <w:rPr/>
            </w:rPrChange>
          </w:rPr>
          <w:t>Сейчас, используя Blueprint, можно почти полностью сделать игру и не писать ни</w:t>
        </w:r>
        <w:r w:rsidRPr="00E66DE0">
          <w:rPr>
            <w:rFonts w:ascii="Times New Roman" w:hAnsi="Times New Roman" w:cs="Times New Roman"/>
            <w:sz w:val="28"/>
            <w:szCs w:val="28"/>
          </w:rPr>
          <w:t xml:space="preserve"> одной строчки кода C++. Считается что </w:t>
        </w:r>
        <w:r w:rsidRPr="00506861">
          <w:rPr>
            <w:rFonts w:ascii="Times New Roman" w:hAnsi="Times New Roman" w:cs="Times New Roman"/>
            <w:sz w:val="28"/>
            <w:szCs w:val="28"/>
            <w:rPrChange w:id="147" w:author="Lofkes" w:date="2019-05-19T22:48:00Z">
              <w:rPr/>
            </w:rPrChange>
          </w:rPr>
          <w:t xml:space="preserve">главная его сила в скорости </w:t>
        </w:r>
        <w:r w:rsidRPr="00E66DE0">
          <w:rPr>
            <w:rFonts w:ascii="Times New Roman" w:hAnsi="Times New Roman" w:cs="Times New Roman"/>
            <w:sz w:val="28"/>
            <w:szCs w:val="28"/>
          </w:rPr>
          <w:t>итерации. С того момента, как вы</w:t>
        </w:r>
        <w:r w:rsidRPr="00506861">
          <w:rPr>
            <w:rFonts w:ascii="Times New Roman" w:hAnsi="Times New Roman" w:cs="Times New Roman"/>
            <w:sz w:val="28"/>
            <w:szCs w:val="28"/>
            <w:rPrChange w:id="148" w:author="Lofkes" w:date="2019-05-19T22:48:00Z">
              <w:rPr/>
            </w:rPrChange>
          </w:rPr>
          <w:t xml:space="preserve"> что-то изменил</w:t>
        </w:r>
      </w:ins>
      <w:ins w:id="149" w:author="Lofkes" w:date="2019-05-19T22:49:00Z">
        <w:r>
          <w:rPr>
            <w:rFonts w:ascii="Times New Roman" w:hAnsi="Times New Roman" w:cs="Times New Roman"/>
            <w:sz w:val="28"/>
            <w:szCs w:val="28"/>
          </w:rPr>
          <w:t>и в программе</w:t>
        </w:r>
      </w:ins>
      <w:ins w:id="150" w:author="Lofkes" w:date="2019-05-19T22:48:00Z">
        <w:r w:rsidRPr="00506861">
          <w:rPr>
            <w:rFonts w:ascii="Times New Roman" w:hAnsi="Times New Roman" w:cs="Times New Roman"/>
            <w:sz w:val="28"/>
            <w:szCs w:val="28"/>
            <w:rPrChange w:id="151" w:author="Lofkes" w:date="2019-05-19T22:48:00Z">
              <w:rPr/>
            </w:rPrChange>
          </w:rPr>
          <w:t xml:space="preserve"> и нажал</w:t>
        </w:r>
      </w:ins>
      <w:ins w:id="152" w:author="Lofkes" w:date="2019-05-19T22:49:00Z">
        <w:r>
          <w:rPr>
            <w:rFonts w:ascii="Times New Roman" w:hAnsi="Times New Roman" w:cs="Times New Roman"/>
            <w:sz w:val="28"/>
            <w:szCs w:val="28"/>
          </w:rPr>
          <w:t>и</w:t>
        </w:r>
      </w:ins>
      <w:ins w:id="153" w:author="Lofkes" w:date="2019-05-19T22:48:00Z">
        <w:r w:rsidRPr="00506861">
          <w:rPr>
            <w:rFonts w:ascii="Times New Roman" w:hAnsi="Times New Roman" w:cs="Times New Roman"/>
            <w:sz w:val="28"/>
            <w:szCs w:val="28"/>
            <w:rPrChange w:id="154" w:author="Lofkes" w:date="2019-05-19T22:48:00Z">
              <w:rPr/>
            </w:rPrChange>
          </w:rPr>
          <w:t xml:space="preserve"> кнопку «play», проходит полс</w:t>
        </w:r>
        <w:r w:rsidRPr="00E66DE0">
          <w:rPr>
            <w:rFonts w:ascii="Times New Roman" w:hAnsi="Times New Roman" w:cs="Times New Roman"/>
            <w:sz w:val="28"/>
            <w:szCs w:val="28"/>
          </w:rPr>
          <w:t>екунды-секунда и вот вы уже проверяете</w:t>
        </w:r>
        <w:r w:rsidRPr="00506861">
          <w:rPr>
            <w:rFonts w:ascii="Times New Roman" w:hAnsi="Times New Roman" w:cs="Times New Roman"/>
            <w:sz w:val="28"/>
            <w:szCs w:val="28"/>
            <w:rPrChange w:id="155" w:author="Lofkes" w:date="2019-05-19T22:48:00Z">
              <w:rPr/>
            </w:rPrChange>
          </w:rPr>
          <w:t>, что изменил</w:t>
        </w:r>
      </w:ins>
      <w:ins w:id="156" w:author="Lofkes" w:date="2019-05-19T22:49:00Z">
        <w:r>
          <w:rPr>
            <w:rFonts w:ascii="Times New Roman" w:hAnsi="Times New Roman" w:cs="Times New Roman"/>
            <w:sz w:val="28"/>
            <w:szCs w:val="28"/>
          </w:rPr>
          <w:t>ось</w:t>
        </w:r>
      </w:ins>
      <w:ins w:id="157" w:author="Lofkes" w:date="2019-05-19T22:48:00Z">
        <w:r w:rsidRPr="00E66DE0">
          <w:rPr>
            <w:rFonts w:ascii="Times New Roman" w:hAnsi="Times New Roman" w:cs="Times New Roman"/>
            <w:sz w:val="28"/>
            <w:szCs w:val="28"/>
          </w:rPr>
          <w:t>. Благодаря отличной</w:t>
        </w:r>
        <w:r w:rsidRPr="00506861">
          <w:rPr>
            <w:rFonts w:ascii="Times New Roman" w:hAnsi="Times New Roman" w:cs="Times New Roman"/>
            <w:sz w:val="28"/>
            <w:szCs w:val="28"/>
            <w:rPrChange w:id="158" w:author="Lofkes" w:date="2019-05-19T22:48:00Z">
              <w:rPr/>
            </w:rPrChange>
          </w:rPr>
          <w:t xml:space="preserve"> </w:t>
        </w:r>
        <w:r w:rsidRPr="00E66DE0">
          <w:rPr>
            <w:rFonts w:ascii="Times New Roman" w:hAnsi="Times New Roman" w:cs="Times New Roman"/>
            <w:sz w:val="28"/>
            <w:szCs w:val="28"/>
          </w:rPr>
          <w:t xml:space="preserve">интеграции с движком </w:t>
        </w:r>
        <w:r w:rsidRPr="00506861">
          <w:rPr>
            <w:rFonts w:ascii="Times New Roman" w:hAnsi="Times New Roman" w:cs="Times New Roman"/>
            <w:sz w:val="28"/>
            <w:szCs w:val="28"/>
            <w:rPrChange w:id="159" w:author="Lofkes" w:date="2019-05-19T22:48:00Z">
              <w:rPr/>
            </w:rPrChange>
          </w:rPr>
          <w:t>скорость разработки</w:t>
        </w:r>
      </w:ins>
      <w:ins w:id="160" w:author="Lofkes" w:date="2019-05-19T22:50:00Z">
        <w:r>
          <w:rPr>
            <w:rFonts w:ascii="Times New Roman" w:hAnsi="Times New Roman" w:cs="Times New Roman"/>
            <w:sz w:val="28"/>
            <w:szCs w:val="28"/>
          </w:rPr>
          <w:t xml:space="preserve"> повышается</w:t>
        </w:r>
      </w:ins>
      <w:ins w:id="161" w:author="Lofkes" w:date="2019-05-19T22:48:00Z">
        <w:r w:rsidRPr="00E66DE0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</w:p>
    <w:p w:rsidR="00DA09BD" w:rsidRDefault="00EB3AC8" w:rsidP="00E66DE0">
      <w:pPr>
        <w:spacing w:line="360" w:lineRule="auto"/>
        <w:ind w:firstLine="680"/>
        <w:rPr>
          <w:ins w:id="162" w:author="Lofkes" w:date="2019-05-19T23:41:00Z"/>
          <w:rFonts w:ascii="Times New Roman" w:hAnsi="Times New Roman" w:cs="Times New Roman"/>
          <w:sz w:val="28"/>
          <w:szCs w:val="28"/>
        </w:rPr>
      </w:pPr>
      <w:ins w:id="163" w:author="Lofkes" w:date="2019-05-19T23:04:00Z">
        <w:r>
          <w:rPr>
            <w:rFonts w:ascii="Times New Roman" w:hAnsi="Times New Roman" w:cs="Times New Roman"/>
            <w:sz w:val="28"/>
            <w:szCs w:val="28"/>
          </w:rPr>
          <w:t>По моему мнению</w:t>
        </w:r>
        <w:r w:rsidRPr="00EB3AC8">
          <w:rPr>
            <w:rFonts w:ascii="Times New Roman" w:hAnsi="Times New Roman" w:cs="Times New Roman"/>
            <w:sz w:val="28"/>
            <w:szCs w:val="28"/>
            <w:rPrChange w:id="164" w:author="Lofkes" w:date="2019-05-19T23:04:00Z">
              <w:rPr/>
            </w:rPrChange>
          </w:rPr>
          <w:t xml:space="preserve">, создание игр — это та </w:t>
        </w:r>
        <w:r>
          <w:rPr>
            <w:rFonts w:ascii="Times New Roman" w:hAnsi="Times New Roman" w:cs="Times New Roman"/>
            <w:sz w:val="28"/>
            <w:szCs w:val="28"/>
          </w:rPr>
          <w:t xml:space="preserve">самая </w:t>
        </w:r>
        <w:r w:rsidRPr="00EB3AC8">
          <w:rPr>
            <w:rFonts w:ascii="Times New Roman" w:hAnsi="Times New Roman" w:cs="Times New Roman"/>
            <w:sz w:val="28"/>
            <w:szCs w:val="28"/>
            <w:rPrChange w:id="165" w:author="Lofkes" w:date="2019-05-19T23:04:00Z">
              <w:rPr/>
            </w:rPrChange>
          </w:rPr>
          <w:t>сфера деятельности, где визуальное программирование можно использовать п</w:t>
        </w:r>
        <w:r w:rsidRPr="00E66DE0">
          <w:rPr>
            <w:rFonts w:ascii="Times New Roman" w:hAnsi="Times New Roman" w:cs="Times New Roman"/>
            <w:sz w:val="28"/>
            <w:szCs w:val="28"/>
          </w:rPr>
          <w:t>о-настоящему эффективно. Если взять</w:t>
        </w:r>
        <w:r w:rsidRPr="00EB3AC8">
          <w:rPr>
            <w:rFonts w:ascii="Times New Roman" w:hAnsi="Times New Roman" w:cs="Times New Roman"/>
            <w:sz w:val="28"/>
            <w:szCs w:val="28"/>
            <w:rPrChange w:id="166" w:author="Lofkes" w:date="2019-05-19T23:04:00Z">
              <w:rPr/>
            </w:rPrChange>
          </w:rPr>
          <w:t xml:space="preserve"> простую головоломку ил</w:t>
        </w:r>
        <w:r w:rsidRPr="00E66DE0">
          <w:rPr>
            <w:rFonts w:ascii="Times New Roman" w:hAnsi="Times New Roman" w:cs="Times New Roman"/>
            <w:sz w:val="28"/>
            <w:szCs w:val="28"/>
          </w:rPr>
          <w:t>и аркаду,</w:t>
        </w:r>
        <w:r w:rsidRPr="00EB3AC8">
          <w:rPr>
            <w:rFonts w:ascii="Times New Roman" w:hAnsi="Times New Roman" w:cs="Times New Roman"/>
            <w:sz w:val="28"/>
            <w:szCs w:val="28"/>
            <w:rPrChange w:id="167" w:author="Lofkes" w:date="2019-05-19T23:04:00Z">
              <w:rPr/>
            </w:rPrChange>
          </w:rPr>
          <w:t xml:space="preserve"> е</w:t>
        </w:r>
        <w:r w:rsidRPr="00E66DE0">
          <w:rPr>
            <w:rFonts w:ascii="Times New Roman" w:hAnsi="Times New Roman" w:cs="Times New Roman"/>
            <w:sz w:val="28"/>
            <w:szCs w:val="28"/>
          </w:rPr>
          <w:t xml:space="preserve">ё можно разбить на простейшие </w:t>
        </w:r>
        <w:r w:rsidRPr="00EB3AC8">
          <w:rPr>
            <w:rFonts w:ascii="Times New Roman" w:hAnsi="Times New Roman" w:cs="Times New Roman"/>
            <w:sz w:val="28"/>
            <w:szCs w:val="28"/>
            <w:rPrChange w:id="168" w:author="Lofkes" w:date="2019-05-19T23:04:00Z">
              <w:rPr/>
            </w:rPrChange>
          </w:rPr>
          <w:t>геймплейные блоки, которые разработчик переписывает снова и снова в каждом проекте (ну, или просто копирует).</w:t>
        </w:r>
      </w:ins>
      <w:ins w:id="169" w:author="Lofkes" w:date="2019-05-19T23:07:00Z">
        <w:r>
          <w:rPr>
            <w:rFonts w:ascii="Times New Roman" w:hAnsi="Times New Roman" w:cs="Times New Roman"/>
            <w:sz w:val="28"/>
            <w:szCs w:val="28"/>
          </w:rPr>
          <w:t xml:space="preserve"> Так</w:t>
        </w:r>
      </w:ins>
      <w:ins w:id="170" w:author="Lofkes" w:date="2019-05-19T23:04:00Z">
        <w:r w:rsidRPr="00E66DE0">
          <w:rPr>
            <w:rFonts w:ascii="Times New Roman" w:hAnsi="Times New Roman" w:cs="Times New Roman"/>
            <w:sz w:val="28"/>
            <w:szCs w:val="28"/>
          </w:rPr>
          <w:t xml:space="preserve"> п</w:t>
        </w:r>
        <w:r w:rsidRPr="00EB3AC8">
          <w:rPr>
            <w:rFonts w:ascii="Times New Roman" w:hAnsi="Times New Roman" w:cs="Times New Roman"/>
            <w:sz w:val="28"/>
            <w:szCs w:val="28"/>
            <w:rPrChange w:id="171" w:author="Lofkes" w:date="2019-05-19T23:04:00Z">
              <w:rPr/>
            </w:rPrChange>
          </w:rPr>
          <w:t>очему бы не созд</w:t>
        </w:r>
        <w:r w:rsidRPr="00E66DE0">
          <w:rPr>
            <w:rFonts w:ascii="Times New Roman" w:hAnsi="Times New Roman" w:cs="Times New Roman"/>
            <w:sz w:val="28"/>
            <w:szCs w:val="28"/>
          </w:rPr>
          <w:t>ать библиотеку этих простейших</w:t>
        </w:r>
        <w:r w:rsidRPr="00EB3AC8">
          <w:rPr>
            <w:rFonts w:ascii="Times New Roman" w:hAnsi="Times New Roman" w:cs="Times New Roman"/>
            <w:sz w:val="28"/>
            <w:szCs w:val="28"/>
            <w:rPrChange w:id="172" w:author="Lofkes" w:date="2019-05-19T23:04:00Z">
              <w:rPr/>
            </w:rPrChange>
          </w:rPr>
          <w:t xml:space="preserve"> блоков? </w:t>
        </w:r>
      </w:ins>
      <w:ins w:id="173" w:author="Lofkes" w:date="2019-05-19T23:07:00Z">
        <w:r>
          <w:rPr>
            <w:rFonts w:ascii="Times New Roman" w:hAnsi="Times New Roman" w:cs="Times New Roman"/>
            <w:sz w:val="28"/>
            <w:szCs w:val="28"/>
          </w:rPr>
          <w:t xml:space="preserve">Ведь </w:t>
        </w:r>
      </w:ins>
      <w:ins w:id="174" w:author="Lofkes" w:date="2019-05-19T23:04:00Z">
        <w:r w:rsidRPr="00E66DE0">
          <w:rPr>
            <w:rFonts w:ascii="Times New Roman" w:hAnsi="Times New Roman" w:cs="Times New Roman"/>
            <w:sz w:val="28"/>
            <w:szCs w:val="28"/>
          </w:rPr>
          <w:t>и</w:t>
        </w:r>
        <w:r w:rsidRPr="00EB3AC8">
          <w:rPr>
            <w:rFonts w:ascii="Times New Roman" w:hAnsi="Times New Roman" w:cs="Times New Roman"/>
            <w:sz w:val="28"/>
            <w:szCs w:val="28"/>
            <w:rPrChange w:id="175" w:author="Lofkes" w:date="2019-05-19T23:04:00Z">
              <w:rPr/>
            </w:rPrChange>
          </w:rPr>
          <w:t>менно с ними вы и работаете в B</w:t>
        </w:r>
        <w:r w:rsidRPr="00E66DE0">
          <w:rPr>
            <w:rFonts w:ascii="Times New Roman" w:hAnsi="Times New Roman" w:cs="Times New Roman"/>
            <w:sz w:val="28"/>
            <w:szCs w:val="28"/>
          </w:rPr>
          <w:t>lueprint. Более того, уже в данный момент</w:t>
        </w:r>
        <w:r w:rsidRPr="00EB3AC8">
          <w:rPr>
            <w:rFonts w:ascii="Times New Roman" w:hAnsi="Times New Roman" w:cs="Times New Roman"/>
            <w:sz w:val="28"/>
            <w:szCs w:val="28"/>
            <w:rPrChange w:id="176" w:author="Lofkes" w:date="2019-05-19T23:04:00Z">
              <w:rPr/>
            </w:rPrChange>
          </w:rPr>
          <w:t xml:space="preserve"> можно разделить функционал между програ</w:t>
        </w:r>
        <w:r w:rsidRPr="00E66DE0">
          <w:rPr>
            <w:rFonts w:ascii="Times New Roman" w:hAnsi="Times New Roman" w:cs="Times New Roman"/>
            <w:sz w:val="28"/>
            <w:szCs w:val="28"/>
          </w:rPr>
          <w:t xml:space="preserve">ммистами и геймдизайнерами. Первые будут писать </w:t>
        </w:r>
      </w:ins>
      <w:ins w:id="177" w:author="Lofkes" w:date="2019-05-19T23:07:00Z">
        <w:r>
          <w:rPr>
            <w:rFonts w:ascii="Times New Roman" w:hAnsi="Times New Roman" w:cs="Times New Roman"/>
            <w:sz w:val="28"/>
            <w:szCs w:val="28"/>
          </w:rPr>
          <w:t>«внутренности</w:t>
        </w:r>
      </w:ins>
      <w:ins w:id="178" w:author="Lofkes" w:date="2019-05-19T23:08:00Z">
        <w:r>
          <w:rPr>
            <w:rFonts w:ascii="Times New Roman" w:hAnsi="Times New Roman" w:cs="Times New Roman"/>
            <w:sz w:val="28"/>
            <w:szCs w:val="28"/>
          </w:rPr>
          <w:t>»</w:t>
        </w:r>
      </w:ins>
      <w:ins w:id="179" w:author="Lofkes" w:date="2019-05-19T23:04:00Z">
        <w:r w:rsidRPr="00E66DE0">
          <w:rPr>
            <w:rFonts w:ascii="Times New Roman" w:hAnsi="Times New Roman" w:cs="Times New Roman"/>
            <w:sz w:val="28"/>
            <w:szCs w:val="28"/>
          </w:rPr>
          <w:t xml:space="preserve"> для блоков, а вторые -</w:t>
        </w:r>
        <w:r w:rsidRPr="00EB3AC8">
          <w:rPr>
            <w:rFonts w:ascii="Times New Roman" w:hAnsi="Times New Roman" w:cs="Times New Roman"/>
            <w:sz w:val="28"/>
            <w:szCs w:val="28"/>
            <w:rPrChange w:id="180" w:author="Lofkes" w:date="2019-05-19T23:04:00Z">
              <w:rPr/>
            </w:rPrChange>
          </w:rPr>
          <w:t xml:space="preserve"> соединять их в готовый функционал.</w:t>
        </w:r>
      </w:ins>
    </w:p>
    <w:p w:rsidR="00D64BE9" w:rsidRPr="00E66DE0" w:rsidRDefault="00D64BE9" w:rsidP="00E66DE0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E66DE0">
        <w:rPr>
          <w:rFonts w:ascii="Times New Roman" w:hAnsi="Times New Roman" w:cs="Times New Roman"/>
          <w:sz w:val="28"/>
          <w:szCs w:val="28"/>
        </w:rPr>
        <w:br w:type="page"/>
      </w:r>
    </w:p>
    <w:p w:rsidR="00D64BE9" w:rsidRPr="007521BC" w:rsidRDefault="00D64BE9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4F1115" w:rsidRPr="004F1115" w:rsidRDefault="004F1115" w:rsidP="004F1115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sectPr w:rsidR="004F1115" w:rsidRPr="004F1115" w:rsidSect="00BB449F">
      <w:footerReference w:type="default" r:id="rId8"/>
      <w:head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CB3" w:rsidRDefault="00E07CB3" w:rsidP="00337141">
      <w:pPr>
        <w:spacing w:after="0" w:line="240" w:lineRule="auto"/>
      </w:pPr>
      <w:r>
        <w:separator/>
      </w:r>
    </w:p>
  </w:endnote>
  <w:endnote w:type="continuationSeparator" w:id="0">
    <w:p w:rsidR="00E07CB3" w:rsidRDefault="00E07CB3" w:rsidP="0033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203090"/>
      <w:docPartObj>
        <w:docPartGallery w:val="Page Numbers (Bottom of Page)"/>
        <w:docPartUnique/>
      </w:docPartObj>
    </w:sdtPr>
    <w:sdtEndPr/>
    <w:sdtContent>
      <w:p w:rsidR="00AA7B8A" w:rsidRDefault="00AA7B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1F6">
          <w:rPr>
            <w:noProof/>
          </w:rPr>
          <w:t>16</w:t>
        </w:r>
        <w:r>
          <w:fldChar w:fldCharType="end"/>
        </w:r>
      </w:p>
    </w:sdtContent>
  </w:sdt>
  <w:p w:rsidR="00AA7B8A" w:rsidRDefault="00AA7B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CB3" w:rsidRDefault="00E07CB3" w:rsidP="00337141">
      <w:pPr>
        <w:spacing w:after="0" w:line="240" w:lineRule="auto"/>
      </w:pPr>
      <w:r>
        <w:separator/>
      </w:r>
    </w:p>
  </w:footnote>
  <w:footnote w:type="continuationSeparator" w:id="0">
    <w:p w:rsidR="00E07CB3" w:rsidRDefault="00E07CB3" w:rsidP="0033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B8A" w:rsidRDefault="00AA7B8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520C"/>
    <w:multiLevelType w:val="hybridMultilevel"/>
    <w:tmpl w:val="CB865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0743"/>
    <w:multiLevelType w:val="multilevel"/>
    <w:tmpl w:val="3CC82B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3481234"/>
    <w:multiLevelType w:val="hybridMultilevel"/>
    <w:tmpl w:val="FE42CD3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36300CBF"/>
    <w:multiLevelType w:val="hybridMultilevel"/>
    <w:tmpl w:val="7B6A0A2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38FA1A6C"/>
    <w:multiLevelType w:val="multilevel"/>
    <w:tmpl w:val="3CC82B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5AB3E0D"/>
    <w:multiLevelType w:val="multilevel"/>
    <w:tmpl w:val="3CC82B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9725D0D"/>
    <w:multiLevelType w:val="hybridMultilevel"/>
    <w:tmpl w:val="2F68F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0E4B51"/>
    <w:multiLevelType w:val="multilevel"/>
    <w:tmpl w:val="3CC82B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fkes">
    <w15:presenceInfo w15:providerId="None" w15:userId="Lofk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03"/>
    <w:rsid w:val="000468B8"/>
    <w:rsid w:val="000D6C8D"/>
    <w:rsid w:val="000E42BE"/>
    <w:rsid w:val="00145734"/>
    <w:rsid w:val="00174221"/>
    <w:rsid w:val="001B3CB3"/>
    <w:rsid w:val="001B5295"/>
    <w:rsid w:val="002145B6"/>
    <w:rsid w:val="00221511"/>
    <w:rsid w:val="002638E5"/>
    <w:rsid w:val="002865FF"/>
    <w:rsid w:val="002B14ED"/>
    <w:rsid w:val="002D7172"/>
    <w:rsid w:val="002E7326"/>
    <w:rsid w:val="003210F4"/>
    <w:rsid w:val="00337141"/>
    <w:rsid w:val="00362C37"/>
    <w:rsid w:val="003871B6"/>
    <w:rsid w:val="00387ED1"/>
    <w:rsid w:val="003C090A"/>
    <w:rsid w:val="003D0D1F"/>
    <w:rsid w:val="003E0321"/>
    <w:rsid w:val="003E7411"/>
    <w:rsid w:val="00424435"/>
    <w:rsid w:val="00482FD6"/>
    <w:rsid w:val="004F1115"/>
    <w:rsid w:val="00506861"/>
    <w:rsid w:val="0056442F"/>
    <w:rsid w:val="00566C7D"/>
    <w:rsid w:val="005D37F5"/>
    <w:rsid w:val="005D594A"/>
    <w:rsid w:val="006A02BF"/>
    <w:rsid w:val="00720FD1"/>
    <w:rsid w:val="007521BC"/>
    <w:rsid w:val="007922A8"/>
    <w:rsid w:val="00796E0F"/>
    <w:rsid w:val="007C5A5F"/>
    <w:rsid w:val="007C69AB"/>
    <w:rsid w:val="00813279"/>
    <w:rsid w:val="00861B6B"/>
    <w:rsid w:val="00882887"/>
    <w:rsid w:val="008A6A7D"/>
    <w:rsid w:val="0090041F"/>
    <w:rsid w:val="00922F9C"/>
    <w:rsid w:val="009B0E03"/>
    <w:rsid w:val="009C78FA"/>
    <w:rsid w:val="009D17CD"/>
    <w:rsid w:val="009F1E3C"/>
    <w:rsid w:val="009F3379"/>
    <w:rsid w:val="00A20D60"/>
    <w:rsid w:val="00A324BB"/>
    <w:rsid w:val="00A36637"/>
    <w:rsid w:val="00A62A59"/>
    <w:rsid w:val="00A763FE"/>
    <w:rsid w:val="00A93D82"/>
    <w:rsid w:val="00AA7B8A"/>
    <w:rsid w:val="00AC7CC4"/>
    <w:rsid w:val="00AE42BA"/>
    <w:rsid w:val="00AF651E"/>
    <w:rsid w:val="00B101F6"/>
    <w:rsid w:val="00B2113E"/>
    <w:rsid w:val="00B21785"/>
    <w:rsid w:val="00B268A3"/>
    <w:rsid w:val="00B362F2"/>
    <w:rsid w:val="00B8093D"/>
    <w:rsid w:val="00BA0057"/>
    <w:rsid w:val="00BB449F"/>
    <w:rsid w:val="00BC72DB"/>
    <w:rsid w:val="00BD1C11"/>
    <w:rsid w:val="00BD4C48"/>
    <w:rsid w:val="00C04331"/>
    <w:rsid w:val="00C274B6"/>
    <w:rsid w:val="00C50A43"/>
    <w:rsid w:val="00C67B3B"/>
    <w:rsid w:val="00C80371"/>
    <w:rsid w:val="00C846B8"/>
    <w:rsid w:val="00D46371"/>
    <w:rsid w:val="00D52844"/>
    <w:rsid w:val="00D64BE9"/>
    <w:rsid w:val="00D73BB4"/>
    <w:rsid w:val="00DA09BD"/>
    <w:rsid w:val="00DC6BC8"/>
    <w:rsid w:val="00DC7310"/>
    <w:rsid w:val="00DF0093"/>
    <w:rsid w:val="00E07CB3"/>
    <w:rsid w:val="00E34040"/>
    <w:rsid w:val="00E36BBA"/>
    <w:rsid w:val="00E66DE0"/>
    <w:rsid w:val="00EB3AC8"/>
    <w:rsid w:val="00F0721E"/>
    <w:rsid w:val="00FA5DB4"/>
    <w:rsid w:val="00FB5121"/>
    <w:rsid w:val="00FC53F7"/>
    <w:rsid w:val="00FC6461"/>
    <w:rsid w:val="00FC739F"/>
    <w:rsid w:val="00FD1D14"/>
    <w:rsid w:val="00FD30E5"/>
    <w:rsid w:val="00F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65EF"/>
  <w15:chartTrackingRefBased/>
  <w15:docId w15:val="{59A6DBBE-B87A-4D36-BECF-33453CEB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14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4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37141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33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7141"/>
  </w:style>
  <w:style w:type="paragraph" w:styleId="a6">
    <w:name w:val="footer"/>
    <w:basedOn w:val="a"/>
    <w:link w:val="a7"/>
    <w:uiPriority w:val="99"/>
    <w:unhideWhenUsed/>
    <w:rsid w:val="0033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7141"/>
  </w:style>
  <w:style w:type="paragraph" w:styleId="a8">
    <w:name w:val="TOC Heading"/>
    <w:basedOn w:val="1"/>
    <w:next w:val="a"/>
    <w:uiPriority w:val="39"/>
    <w:unhideWhenUsed/>
    <w:qFormat/>
    <w:rsid w:val="003371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7B3B"/>
    <w:pPr>
      <w:tabs>
        <w:tab w:val="right" w:leader="dot" w:pos="9628"/>
      </w:tabs>
      <w:spacing w:after="100"/>
    </w:pPr>
  </w:style>
  <w:style w:type="character" w:styleId="a9">
    <w:name w:val="Hyperlink"/>
    <w:basedOn w:val="a0"/>
    <w:uiPriority w:val="99"/>
    <w:unhideWhenUsed/>
    <w:rsid w:val="0033714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828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449F"/>
    <w:rPr>
      <w:rFonts w:asciiTheme="majorHAnsi" w:eastAsiaTheme="majorEastAsia" w:hAnsiTheme="majorHAnsi" w:cstheme="majorBidi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449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6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BD1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D1C11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E66D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0867C-CC2A-446F-BA2E-EF7C15C2C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18</Pages>
  <Words>2764</Words>
  <Characters>19602</Characters>
  <Application>Microsoft Office Word</Application>
  <DocSecurity>0</DocSecurity>
  <Lines>455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Lofkes</dc:creator>
  <cp:keywords/>
  <dc:description/>
  <cp:lastModifiedBy>Lofkes</cp:lastModifiedBy>
  <cp:revision>29</cp:revision>
  <dcterms:created xsi:type="dcterms:W3CDTF">2019-04-22T09:34:00Z</dcterms:created>
  <dcterms:modified xsi:type="dcterms:W3CDTF">2019-05-19T16:58:00Z</dcterms:modified>
</cp:coreProperties>
</file>